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3C6FE" w14:textId="77777777" w:rsidR="0070789A" w:rsidRDefault="00E4410B">
      <w:pPr>
        <w:rPr>
          <w:rFonts w:cstheme="minorHAnsi"/>
        </w:rPr>
      </w:pPr>
      <w:r>
        <w:rPr>
          <w:noProof/>
        </w:rPr>
        <w:drawing>
          <wp:anchor distT="0" distB="0" distL="0" distR="114300" simplePos="0" relativeHeight="251656704" behindDoc="0" locked="0" layoutInCell="0" allowOverlap="1" wp14:anchorId="0D5322F8" wp14:editId="497146C8">
            <wp:simplePos x="0" y="0"/>
            <wp:positionH relativeFrom="margin">
              <wp:align>left</wp:align>
            </wp:positionH>
            <wp:positionV relativeFrom="paragraph">
              <wp:posOffset>635</wp:posOffset>
            </wp:positionV>
            <wp:extent cx="2533650" cy="8178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1"/>
                    <a:stretch>
                      <a:fillRect/>
                    </a:stretch>
                  </pic:blipFill>
                  <pic:spPr bwMode="auto">
                    <a:xfrm>
                      <a:off x="0" y="0"/>
                      <a:ext cx="2533650" cy="817880"/>
                    </a:xfrm>
                    <a:prstGeom prst="rect">
                      <a:avLst/>
                    </a:prstGeom>
                  </pic:spPr>
                </pic:pic>
              </a:graphicData>
            </a:graphic>
          </wp:anchor>
        </w:drawing>
      </w:r>
      <w:r>
        <w:rPr>
          <w:rFonts w:cstheme="minorHAnsi"/>
        </w:rPr>
        <w:t>School of Art and Sciences</w:t>
      </w:r>
    </w:p>
    <w:p w14:paraId="4CD5CF6C" w14:textId="77777777" w:rsidR="0070789A" w:rsidRDefault="00E4410B">
      <w:pPr>
        <w:rPr>
          <w:rFonts w:cstheme="minorHAnsi"/>
        </w:rPr>
      </w:pPr>
      <w:r>
        <w:rPr>
          <w:rFonts w:cstheme="minorHAnsi"/>
        </w:rPr>
        <w:t>Department of Computer Science</w:t>
      </w:r>
    </w:p>
    <w:p w14:paraId="41833136" w14:textId="77777777" w:rsidR="0070789A" w:rsidRDefault="00E4410B">
      <w:pPr>
        <w:rPr>
          <w:rFonts w:cstheme="minorHAnsi"/>
        </w:rPr>
      </w:pPr>
      <w:r>
        <w:rPr>
          <w:rFonts w:cstheme="minorHAnsi"/>
        </w:rPr>
        <w:t>B.Sc. in Computer Science</w:t>
      </w:r>
    </w:p>
    <w:p w14:paraId="6103A953" w14:textId="412340D3" w:rsidR="0070789A" w:rsidRDefault="00E4410B">
      <w:pPr>
        <w:rPr>
          <w:rFonts w:cstheme="minorHAnsi"/>
        </w:rPr>
      </w:pPr>
      <w:r>
        <w:rPr>
          <w:rFonts w:cstheme="minorHAnsi"/>
        </w:rPr>
        <w:t>COMP 4811: Final Year Project1</w:t>
      </w:r>
    </w:p>
    <w:p w14:paraId="6483C4A5" w14:textId="77777777" w:rsidR="0070789A" w:rsidRDefault="00E4410B">
      <w:pPr>
        <w:pStyle w:val="Heading1"/>
        <w:rPr>
          <w:sz w:val="56"/>
          <w:szCs w:val="56"/>
        </w:rPr>
      </w:pPr>
      <w:bookmarkStart w:id="0" w:name="_Toc151311832"/>
      <w:bookmarkStart w:id="1" w:name="_Toc164224059"/>
      <w:r>
        <w:rPr>
          <w:sz w:val="56"/>
          <w:szCs w:val="56"/>
        </w:rPr>
        <w:t>Proposal Form</w:t>
      </w:r>
      <w:bookmarkEnd w:id="0"/>
      <w:bookmarkEnd w:id="1"/>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6"/>
        <w:gridCol w:w="4287"/>
        <w:gridCol w:w="3586"/>
      </w:tblGrid>
      <w:tr w:rsidR="000172A2" w14:paraId="5E70320C" w14:textId="77777777" w:rsidTr="48EA769A">
        <w:trPr>
          <w:trHeight w:val="735"/>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05609D" w14:textId="77777777" w:rsidR="000172A2" w:rsidRDefault="000172A2">
            <w:pPr>
              <w:pStyle w:val="TableParagraph"/>
              <w:spacing w:before="221"/>
              <w:rPr>
                <w:sz w:val="24"/>
              </w:rPr>
            </w:pPr>
            <w:r>
              <w:rPr>
                <w:spacing w:val="-2"/>
                <w:sz w:val="24"/>
              </w:rPr>
              <w:t>Title:</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7583830" w14:textId="00496B39" w:rsidR="000172A2" w:rsidRDefault="000172A2">
            <w:pPr>
              <w:pStyle w:val="TableParagraph"/>
              <w:spacing w:line="289" w:lineRule="exact"/>
              <w:rPr>
                <w:sz w:val="24"/>
              </w:rPr>
            </w:pPr>
            <w:r>
              <w:rPr>
                <w:sz w:val="24"/>
              </w:rPr>
              <w:t>Development</w:t>
            </w:r>
            <w:r>
              <w:rPr>
                <w:spacing w:val="-6"/>
                <w:sz w:val="24"/>
              </w:rPr>
              <w:t xml:space="preserve"> </w:t>
            </w:r>
            <w:r>
              <w:rPr>
                <w:sz w:val="24"/>
              </w:rPr>
              <w:t>and</w:t>
            </w:r>
            <w:r>
              <w:rPr>
                <w:spacing w:val="-3"/>
                <w:sz w:val="24"/>
              </w:rPr>
              <w:t xml:space="preserve"> </w:t>
            </w:r>
            <w:r>
              <w:rPr>
                <w:sz w:val="24"/>
              </w:rPr>
              <w:t>Implementation</w:t>
            </w:r>
            <w:r>
              <w:rPr>
                <w:spacing w:val="-3"/>
                <w:sz w:val="24"/>
              </w:rPr>
              <w:t xml:space="preserve"> </w:t>
            </w:r>
            <w:r>
              <w:rPr>
                <w:sz w:val="24"/>
              </w:rPr>
              <w:t>of</w:t>
            </w:r>
            <w:r>
              <w:rPr>
                <w:spacing w:val="-1"/>
                <w:sz w:val="24"/>
              </w:rPr>
              <w:t xml:space="preserve"> </w:t>
            </w:r>
            <w:r>
              <w:rPr>
                <w:sz w:val="24"/>
              </w:rPr>
              <w:t>an</w:t>
            </w:r>
            <w:r>
              <w:rPr>
                <w:spacing w:val="-3"/>
                <w:sz w:val="24"/>
              </w:rPr>
              <w:t xml:space="preserve"> </w:t>
            </w:r>
            <w:r>
              <w:rPr>
                <w:sz w:val="24"/>
              </w:rPr>
              <w:t>ECommerce</w:t>
            </w:r>
            <w:r>
              <w:rPr>
                <w:spacing w:val="-1"/>
                <w:sz w:val="24"/>
              </w:rPr>
              <w:t xml:space="preserve"> </w:t>
            </w:r>
            <w:r>
              <w:rPr>
                <w:sz w:val="24"/>
              </w:rPr>
              <w:t>Web</w:t>
            </w:r>
            <w:r>
              <w:rPr>
                <w:spacing w:val="-3"/>
                <w:sz w:val="24"/>
              </w:rPr>
              <w:t xml:space="preserve"> </w:t>
            </w:r>
            <w:r>
              <w:rPr>
                <w:spacing w:val="-2"/>
                <w:sz w:val="24"/>
              </w:rPr>
              <w:t>Platform</w:t>
            </w:r>
            <w:r w:rsidR="001E61F5">
              <w:rPr>
                <w:spacing w:val="-2"/>
                <w:sz w:val="24"/>
              </w:rPr>
              <w:t xml:space="preserve">  AliCart</w:t>
            </w:r>
          </w:p>
        </w:tc>
      </w:tr>
      <w:tr w:rsidR="000172A2" w14:paraId="07204C35" w14:textId="77777777" w:rsidTr="48EA769A">
        <w:trPr>
          <w:trHeight w:val="815"/>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3CE16F" w14:textId="77777777" w:rsidR="000172A2" w:rsidRDefault="000172A2">
            <w:pPr>
              <w:pStyle w:val="TableParagraph"/>
              <w:spacing w:before="262"/>
              <w:rPr>
                <w:sz w:val="24"/>
              </w:rPr>
            </w:pPr>
            <w:r>
              <w:rPr>
                <w:sz w:val="24"/>
              </w:rPr>
              <w:t xml:space="preserve">Project </w:t>
            </w:r>
            <w:r>
              <w:rPr>
                <w:spacing w:val="-2"/>
                <w:sz w:val="24"/>
              </w:rPr>
              <w:t>author:</w:t>
            </w:r>
          </w:p>
        </w:tc>
        <w:tc>
          <w:tcPr>
            <w:tcW w:w="4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7A12874" w14:textId="77777777" w:rsidR="000172A2" w:rsidRDefault="000172A2">
            <w:pPr>
              <w:pStyle w:val="TableParagraph"/>
              <w:spacing w:before="1"/>
              <w:rPr>
                <w:sz w:val="24"/>
              </w:rPr>
            </w:pPr>
            <w:r>
              <w:rPr>
                <w:sz w:val="24"/>
              </w:rPr>
              <w:t>Markhabo</w:t>
            </w:r>
            <w:r>
              <w:rPr>
                <w:spacing w:val="-5"/>
                <w:sz w:val="24"/>
              </w:rPr>
              <w:t xml:space="preserve"> </w:t>
            </w:r>
            <w:r>
              <w:rPr>
                <w:spacing w:val="-2"/>
                <w:sz w:val="24"/>
              </w:rPr>
              <w:t>Rakhmatshoeva</w:t>
            </w:r>
          </w:p>
        </w:tc>
        <w:tc>
          <w:tcPr>
            <w:tcW w:w="3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99CEC5" w14:textId="77777777" w:rsidR="000172A2" w:rsidRDefault="000172A2">
            <w:pPr>
              <w:pStyle w:val="TableParagraph"/>
              <w:spacing w:before="11"/>
              <w:ind w:left="0"/>
              <w:rPr>
                <w:rFonts w:ascii="Calibri Light"/>
                <w:sz w:val="12"/>
              </w:rPr>
            </w:pPr>
          </w:p>
          <w:p w14:paraId="239E333C" w14:textId="65D7C4D5" w:rsidR="000172A2" w:rsidRDefault="000172A2">
            <w:pPr>
              <w:pStyle w:val="TableParagraph"/>
              <w:ind w:left="854"/>
              <w:rPr>
                <w:rFonts w:ascii="Calibri Light"/>
                <w:sz w:val="20"/>
              </w:rPr>
            </w:pPr>
            <w:r>
              <w:rPr>
                <w:rFonts w:ascii="Calibri Light"/>
                <w:noProof/>
                <w:sz w:val="20"/>
              </w:rPr>
              <w:drawing>
                <wp:inline distT="0" distB="0" distL="0" distR="0" wp14:anchorId="21282F14" wp14:editId="76BDAE61">
                  <wp:extent cx="1104900" cy="371475"/>
                  <wp:effectExtent l="0" t="0" r="0" b="9525"/>
                  <wp:docPr id="1191564920"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4"/>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371475"/>
                          </a:xfrm>
                          <a:prstGeom prst="rect">
                            <a:avLst/>
                          </a:prstGeom>
                          <a:noFill/>
                          <a:ln>
                            <a:noFill/>
                          </a:ln>
                        </pic:spPr>
                      </pic:pic>
                    </a:graphicData>
                  </a:graphic>
                </wp:inline>
              </w:drawing>
            </w:r>
          </w:p>
        </w:tc>
      </w:tr>
      <w:tr w:rsidR="000172A2" w14:paraId="76EB605E" w14:textId="77777777" w:rsidTr="48EA769A">
        <w:trPr>
          <w:trHeight w:val="905"/>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1844B3" w14:textId="77777777" w:rsidR="000172A2" w:rsidRDefault="000172A2">
            <w:pPr>
              <w:pStyle w:val="TableParagraph"/>
              <w:spacing w:before="13"/>
              <w:ind w:left="0"/>
              <w:rPr>
                <w:rFonts w:ascii="Calibri Light"/>
                <w:sz w:val="24"/>
              </w:rPr>
            </w:pPr>
          </w:p>
          <w:p w14:paraId="271070C1" w14:textId="77777777" w:rsidR="000172A2" w:rsidRDefault="000172A2">
            <w:pPr>
              <w:pStyle w:val="TableParagraph"/>
              <w:rPr>
                <w:sz w:val="24"/>
              </w:rPr>
            </w:pPr>
            <w:r>
              <w:rPr>
                <w:spacing w:val="-2"/>
                <w:sz w:val="24"/>
              </w:rPr>
              <w:t>Supervisor:</w:t>
            </w:r>
          </w:p>
        </w:tc>
        <w:tc>
          <w:tcPr>
            <w:tcW w:w="4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C25AFB" w14:textId="77777777" w:rsidR="000172A2" w:rsidRDefault="000172A2">
            <w:pPr>
              <w:pStyle w:val="TableParagraph"/>
              <w:spacing w:before="1"/>
              <w:rPr>
                <w:sz w:val="24"/>
              </w:rPr>
            </w:pPr>
            <w:r>
              <w:rPr>
                <w:sz w:val="24"/>
              </w:rPr>
              <w:t xml:space="preserve">Dr. Ayman </w:t>
            </w:r>
            <w:r>
              <w:rPr>
                <w:spacing w:val="-2"/>
                <w:sz w:val="24"/>
              </w:rPr>
              <w:t>Aljarbouh</w:t>
            </w:r>
          </w:p>
        </w:tc>
        <w:tc>
          <w:tcPr>
            <w:tcW w:w="3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2911E0" w14:textId="77777777" w:rsidR="000172A2" w:rsidRDefault="000172A2">
            <w:pPr>
              <w:pStyle w:val="TableParagraph"/>
              <w:spacing w:before="10"/>
              <w:ind w:left="0"/>
              <w:rPr>
                <w:rFonts w:ascii="Calibri Light"/>
                <w:sz w:val="4"/>
              </w:rPr>
            </w:pPr>
          </w:p>
          <w:p w14:paraId="4D9F64D0" w14:textId="1C80D9C1" w:rsidR="000172A2" w:rsidRDefault="000172A2">
            <w:pPr>
              <w:pStyle w:val="TableParagraph"/>
              <w:ind w:left="993"/>
              <w:rPr>
                <w:rFonts w:ascii="Calibri Light"/>
                <w:sz w:val="20"/>
              </w:rPr>
            </w:pPr>
            <w:r>
              <w:rPr>
                <w:rFonts w:ascii="Calibri Light"/>
                <w:noProof/>
                <w:sz w:val="20"/>
              </w:rPr>
              <w:drawing>
                <wp:inline distT="0" distB="0" distL="0" distR="0" wp14:anchorId="1DA2DD59" wp14:editId="39C02CBB">
                  <wp:extent cx="981075" cy="419100"/>
                  <wp:effectExtent l="0" t="0" r="9525" b="0"/>
                  <wp:docPr id="29552607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5"/>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81075" cy="419100"/>
                          </a:xfrm>
                          <a:prstGeom prst="rect">
                            <a:avLst/>
                          </a:prstGeom>
                          <a:noFill/>
                          <a:ln>
                            <a:noFill/>
                          </a:ln>
                        </pic:spPr>
                      </pic:pic>
                    </a:graphicData>
                  </a:graphic>
                </wp:inline>
              </w:drawing>
            </w:r>
          </w:p>
        </w:tc>
      </w:tr>
      <w:tr w:rsidR="000172A2" w14:paraId="0659FBDE" w14:textId="77777777" w:rsidTr="48EA769A">
        <w:trPr>
          <w:trHeight w:val="710"/>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DCEA10" w14:textId="1BA3129F" w:rsidR="000172A2" w:rsidRDefault="000172A2">
            <w:pPr>
              <w:pStyle w:val="TableParagraph"/>
              <w:spacing w:before="212"/>
              <w:rPr>
                <w:sz w:val="24"/>
              </w:rPr>
            </w:pPr>
            <w:r>
              <w:rPr>
                <w:sz w:val="24"/>
              </w:rPr>
              <w:t>Co</w:t>
            </w:r>
            <w:r>
              <w:rPr>
                <w:spacing w:val="-2"/>
                <w:sz w:val="24"/>
              </w:rPr>
              <w:t>supervisor</w:t>
            </w:r>
          </w:p>
        </w:tc>
        <w:tc>
          <w:tcPr>
            <w:tcW w:w="42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0C41A7" w14:textId="77777777" w:rsidR="000172A2" w:rsidRDefault="000172A2">
            <w:pPr>
              <w:pStyle w:val="TableParagraph"/>
              <w:spacing w:before="1"/>
              <w:rPr>
                <w:sz w:val="24"/>
              </w:rPr>
            </w:pPr>
            <w:r>
              <w:rPr>
                <w:sz w:val="24"/>
              </w:rPr>
              <w:t>Dr.</w:t>
            </w:r>
            <w:r>
              <w:rPr>
                <w:spacing w:val="-1"/>
                <w:sz w:val="24"/>
              </w:rPr>
              <w:t xml:space="preserve"> </w:t>
            </w:r>
            <w:r>
              <w:rPr>
                <w:sz w:val="24"/>
              </w:rPr>
              <w:t>Issam</w:t>
            </w:r>
            <w:r>
              <w:rPr>
                <w:spacing w:val="-2"/>
                <w:sz w:val="24"/>
              </w:rPr>
              <w:t xml:space="preserve"> </w:t>
            </w:r>
            <w:r>
              <w:rPr>
                <w:sz w:val="24"/>
              </w:rPr>
              <w:t xml:space="preserve">EI </w:t>
            </w:r>
            <w:r>
              <w:rPr>
                <w:spacing w:val="-2"/>
                <w:sz w:val="24"/>
              </w:rPr>
              <w:t>Moughrabi</w:t>
            </w:r>
          </w:p>
        </w:tc>
        <w:tc>
          <w:tcPr>
            <w:tcW w:w="358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3F7557" w14:textId="77777777" w:rsidR="000172A2" w:rsidRDefault="000172A2">
            <w:pPr>
              <w:pStyle w:val="TableParagraph"/>
              <w:ind w:left="0"/>
              <w:rPr>
                <w:rFonts w:ascii="Calibri Light"/>
                <w:sz w:val="9"/>
              </w:rPr>
            </w:pPr>
          </w:p>
          <w:p w14:paraId="468563FF" w14:textId="184E0D97" w:rsidR="000172A2" w:rsidRDefault="000172A2">
            <w:pPr>
              <w:pStyle w:val="TableParagraph"/>
              <w:ind w:left="897"/>
              <w:rPr>
                <w:rFonts w:ascii="Calibri Light"/>
                <w:sz w:val="20"/>
              </w:rPr>
            </w:pPr>
            <w:r>
              <w:rPr>
                <w:rFonts w:ascii="Calibri Light"/>
                <w:noProof/>
                <w:sz w:val="20"/>
              </w:rPr>
              <w:drawing>
                <wp:inline distT="0" distB="0" distL="0" distR="0" wp14:anchorId="0C1252F6" wp14:editId="1519C2AC">
                  <wp:extent cx="752475" cy="247650"/>
                  <wp:effectExtent l="0" t="0" r="9525" b="0"/>
                  <wp:docPr id="203316660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6"/>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2475" cy="247650"/>
                          </a:xfrm>
                          <a:prstGeom prst="rect">
                            <a:avLst/>
                          </a:prstGeom>
                          <a:noFill/>
                          <a:ln>
                            <a:noFill/>
                          </a:ln>
                        </pic:spPr>
                      </pic:pic>
                    </a:graphicData>
                  </a:graphic>
                </wp:inline>
              </w:drawing>
            </w:r>
          </w:p>
        </w:tc>
      </w:tr>
      <w:tr w:rsidR="001E61F5" w14:paraId="73C8F51B" w14:textId="77777777" w:rsidTr="48EA769A">
        <w:trPr>
          <w:trHeight w:val="1760"/>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20190A" w14:textId="77777777" w:rsidR="001E61F5" w:rsidRDefault="001E61F5" w:rsidP="001E61F5">
            <w:pPr>
              <w:pStyle w:val="TableParagraph"/>
              <w:ind w:left="0"/>
              <w:rPr>
                <w:rFonts w:ascii="Calibri Light"/>
                <w:sz w:val="24"/>
              </w:rPr>
            </w:pPr>
          </w:p>
          <w:p w14:paraId="7B6D609B" w14:textId="77777777" w:rsidR="001E61F5" w:rsidRDefault="001E61F5" w:rsidP="001E61F5">
            <w:pPr>
              <w:pStyle w:val="TableParagraph"/>
              <w:spacing w:before="145"/>
              <w:ind w:left="0"/>
              <w:rPr>
                <w:rFonts w:ascii="Calibri Light"/>
                <w:sz w:val="24"/>
              </w:rPr>
            </w:pPr>
          </w:p>
          <w:p w14:paraId="2E20218E" w14:textId="77777777" w:rsidR="001E61F5" w:rsidRDefault="001E61F5" w:rsidP="001E61F5">
            <w:pPr>
              <w:pStyle w:val="TableParagraph"/>
              <w:rPr>
                <w:sz w:val="24"/>
              </w:rPr>
            </w:pPr>
            <w:r>
              <w:rPr>
                <w:sz w:val="24"/>
              </w:rPr>
              <w:t>Main</w:t>
            </w:r>
            <w:r>
              <w:rPr>
                <w:spacing w:val="-5"/>
                <w:sz w:val="24"/>
              </w:rPr>
              <w:t xml:space="preserve"> </w:t>
            </w:r>
            <w:r>
              <w:rPr>
                <w:sz w:val="24"/>
              </w:rPr>
              <w:t>subject</w:t>
            </w:r>
            <w:r>
              <w:rPr>
                <w:spacing w:val="-3"/>
                <w:sz w:val="24"/>
              </w:rPr>
              <w:t xml:space="preserve"> </w:t>
            </w:r>
            <w:r>
              <w:rPr>
                <w:spacing w:val="-2"/>
                <w:sz w:val="24"/>
              </w:rPr>
              <w:t>Area(s):</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C3BCCB8" w14:textId="77777777" w:rsidR="001E61F5" w:rsidRPr="00727FA6" w:rsidRDefault="001E61F5" w:rsidP="001E61F5">
            <w:pPr>
              <w:pStyle w:val="TableParagraph"/>
              <w:spacing w:before="1"/>
              <w:ind w:right="134"/>
              <w:rPr>
                <w:sz w:val="24"/>
              </w:rPr>
            </w:pPr>
            <w:r w:rsidRPr="00727FA6">
              <w:rPr>
                <w:sz w:val="24"/>
              </w:rPr>
              <w:t>1. Accessibility of goods</w:t>
            </w:r>
          </w:p>
          <w:p w14:paraId="3D296D42" w14:textId="77777777" w:rsidR="001E61F5" w:rsidRPr="00727FA6" w:rsidRDefault="001E61F5" w:rsidP="001E61F5">
            <w:pPr>
              <w:pStyle w:val="TableParagraph"/>
              <w:spacing w:before="1"/>
              <w:ind w:right="134"/>
              <w:rPr>
                <w:sz w:val="24"/>
              </w:rPr>
            </w:pPr>
            <w:r w:rsidRPr="00727FA6">
              <w:rPr>
                <w:sz w:val="24"/>
              </w:rPr>
              <w:t>2. Affordability of products</w:t>
            </w:r>
          </w:p>
          <w:p w14:paraId="79516293" w14:textId="77777777" w:rsidR="001E61F5" w:rsidRPr="00727FA6" w:rsidRDefault="001E61F5" w:rsidP="001E61F5">
            <w:pPr>
              <w:pStyle w:val="TableParagraph"/>
              <w:spacing w:before="1"/>
              <w:ind w:right="134"/>
              <w:rPr>
                <w:sz w:val="24"/>
              </w:rPr>
            </w:pPr>
            <w:r w:rsidRPr="00727FA6">
              <w:rPr>
                <w:sz w:val="24"/>
              </w:rPr>
              <w:t>3. Expansion of product variety</w:t>
            </w:r>
          </w:p>
          <w:p w14:paraId="423FAD4B" w14:textId="77777777" w:rsidR="001E61F5" w:rsidRPr="00727FA6" w:rsidRDefault="001E61F5" w:rsidP="001E61F5">
            <w:pPr>
              <w:pStyle w:val="TableParagraph"/>
              <w:spacing w:before="1"/>
              <w:ind w:right="134"/>
              <w:rPr>
                <w:sz w:val="24"/>
              </w:rPr>
            </w:pPr>
            <w:r w:rsidRPr="00727FA6">
              <w:rPr>
                <w:sz w:val="24"/>
              </w:rPr>
              <w:t>4. Challenges of physical shopping</w:t>
            </w:r>
          </w:p>
          <w:p w14:paraId="1FE7F4E2" w14:textId="77777777" w:rsidR="001E61F5" w:rsidRPr="00727FA6" w:rsidRDefault="001E61F5" w:rsidP="001E61F5">
            <w:pPr>
              <w:pStyle w:val="TableParagraph"/>
              <w:spacing w:before="1"/>
              <w:ind w:right="134"/>
              <w:rPr>
                <w:sz w:val="24"/>
              </w:rPr>
            </w:pPr>
            <w:r w:rsidRPr="00727FA6">
              <w:rPr>
                <w:sz w:val="24"/>
              </w:rPr>
              <w:t>5. Online shopping adoption</w:t>
            </w:r>
          </w:p>
          <w:p w14:paraId="20AA4564" w14:textId="5A0E237B" w:rsidR="001E61F5" w:rsidRPr="00727FA6" w:rsidRDefault="001E61F5" w:rsidP="001E61F5">
            <w:pPr>
              <w:pStyle w:val="TableParagraph"/>
              <w:spacing w:before="1"/>
              <w:ind w:right="134"/>
              <w:rPr>
                <w:sz w:val="24"/>
              </w:rPr>
            </w:pPr>
            <w:r w:rsidRPr="00727FA6">
              <w:rPr>
                <w:sz w:val="24"/>
              </w:rPr>
              <w:t>6. Trust and reliability in ecommerce</w:t>
            </w:r>
          </w:p>
          <w:p w14:paraId="3F34C526" w14:textId="77777777" w:rsidR="001E61F5" w:rsidRDefault="001E61F5" w:rsidP="001E61F5">
            <w:pPr>
              <w:pStyle w:val="TableParagraph"/>
              <w:spacing w:before="1"/>
              <w:ind w:right="134"/>
              <w:rPr>
                <w:sz w:val="24"/>
              </w:rPr>
            </w:pPr>
            <w:r w:rsidRPr="00727FA6">
              <w:rPr>
                <w:sz w:val="24"/>
              </w:rPr>
              <w:t>7. Customer support and service</w:t>
            </w:r>
          </w:p>
          <w:p w14:paraId="1536D653" w14:textId="4740CE6B" w:rsidR="001E61F5" w:rsidRDefault="001E61F5" w:rsidP="001E61F5">
            <w:pPr>
              <w:pStyle w:val="TableParagraph"/>
              <w:spacing w:before="1" w:line="274" w:lineRule="exact"/>
              <w:rPr>
                <w:sz w:val="24"/>
              </w:rPr>
            </w:pPr>
          </w:p>
        </w:tc>
      </w:tr>
      <w:tr w:rsidR="001E61F5" w14:paraId="2EA6B9BB" w14:textId="77777777" w:rsidTr="48EA769A">
        <w:trPr>
          <w:trHeight w:val="880"/>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700D88" w14:textId="77777777" w:rsidR="001E61F5" w:rsidRDefault="001E61F5" w:rsidP="001E61F5">
            <w:pPr>
              <w:pStyle w:val="TableParagraph"/>
              <w:spacing w:before="291"/>
              <w:rPr>
                <w:sz w:val="24"/>
              </w:rPr>
            </w:pPr>
            <w:r>
              <w:rPr>
                <w:spacing w:val="-2"/>
                <w:sz w:val="24"/>
              </w:rPr>
              <w:t>Keywords:</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699A047" w14:textId="6B73FF38" w:rsidR="001E61F5" w:rsidRDefault="001E61F5" w:rsidP="001E61F5">
            <w:pPr>
              <w:pStyle w:val="TableParagraph"/>
              <w:rPr>
                <w:sz w:val="24"/>
              </w:rPr>
            </w:pPr>
            <w:r>
              <w:rPr>
                <w:sz w:val="24"/>
              </w:rPr>
              <w:t xml:space="preserve">ECommerce, </w:t>
            </w:r>
            <w:r w:rsidRPr="00727FA6">
              <w:rPr>
                <w:sz w:val="24"/>
              </w:rPr>
              <w:t>Online shopping</w:t>
            </w:r>
            <w:r>
              <w:rPr>
                <w:sz w:val="24"/>
              </w:rPr>
              <w:t xml:space="preserve">, </w:t>
            </w:r>
            <w:r w:rsidRPr="00727FA6">
              <w:rPr>
                <w:sz w:val="24"/>
              </w:rPr>
              <w:t>Customer support</w:t>
            </w:r>
            <w:r>
              <w:rPr>
                <w:sz w:val="24"/>
              </w:rPr>
              <w:t xml:space="preserve">, </w:t>
            </w:r>
            <w:r w:rsidRPr="00727FA6">
              <w:rPr>
                <w:sz w:val="24"/>
              </w:rPr>
              <w:t>Trust and reliability</w:t>
            </w:r>
            <w:r>
              <w:rPr>
                <w:sz w:val="24"/>
              </w:rPr>
              <w:t xml:space="preserve">, </w:t>
            </w:r>
            <w:r w:rsidRPr="00727FA6">
              <w:rPr>
                <w:sz w:val="24"/>
              </w:rPr>
              <w:t>Safe delivery</w:t>
            </w:r>
            <w:r>
              <w:rPr>
                <w:sz w:val="24"/>
              </w:rPr>
              <w:t xml:space="preserve">, </w:t>
            </w:r>
            <w:r w:rsidRPr="00727FA6">
              <w:rPr>
                <w:sz w:val="24"/>
              </w:rPr>
              <w:t>Accessibility</w:t>
            </w:r>
            <w:r>
              <w:rPr>
                <w:sz w:val="24"/>
              </w:rPr>
              <w:t xml:space="preserve">, </w:t>
            </w:r>
            <w:r w:rsidRPr="00727FA6">
              <w:rPr>
                <w:sz w:val="24"/>
              </w:rPr>
              <w:t>Affordability</w:t>
            </w:r>
            <w:r>
              <w:rPr>
                <w:sz w:val="24"/>
              </w:rPr>
              <w:t xml:space="preserve">, </w:t>
            </w:r>
            <w:r w:rsidRPr="00727FA6">
              <w:rPr>
                <w:sz w:val="24"/>
              </w:rPr>
              <w:t>Variety of items</w:t>
            </w:r>
            <w:r>
              <w:rPr>
                <w:sz w:val="24"/>
              </w:rPr>
              <w:t xml:space="preserve">, </w:t>
            </w:r>
            <w:r w:rsidRPr="00727FA6">
              <w:rPr>
                <w:sz w:val="24"/>
              </w:rPr>
              <w:t>Food and clothing</w:t>
            </w:r>
            <w:r>
              <w:rPr>
                <w:sz w:val="24"/>
              </w:rPr>
              <w:t xml:space="preserve">, </w:t>
            </w:r>
            <w:r w:rsidRPr="00727FA6">
              <w:rPr>
                <w:sz w:val="24"/>
              </w:rPr>
              <w:t>Technology</w:t>
            </w:r>
            <w:r>
              <w:rPr>
                <w:sz w:val="24"/>
              </w:rPr>
              <w:t xml:space="preserve">, </w:t>
            </w:r>
            <w:r w:rsidRPr="00727FA6">
              <w:rPr>
                <w:sz w:val="24"/>
              </w:rPr>
              <w:t>Fashion industry</w:t>
            </w:r>
            <w:r>
              <w:rPr>
                <w:sz w:val="24"/>
              </w:rPr>
              <w:t xml:space="preserve">, </w:t>
            </w:r>
            <w:r w:rsidRPr="00727FA6">
              <w:rPr>
                <w:sz w:val="24"/>
              </w:rPr>
              <w:t>Branded clothing</w:t>
            </w:r>
          </w:p>
        </w:tc>
      </w:tr>
      <w:tr w:rsidR="001E61F5" w14:paraId="43E45BCD" w14:textId="77777777" w:rsidTr="48EA769A">
        <w:trPr>
          <w:trHeight w:val="440"/>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301107" w14:textId="77777777" w:rsidR="001E61F5" w:rsidRDefault="001E61F5" w:rsidP="001E61F5">
            <w:pPr>
              <w:pStyle w:val="TableParagraph"/>
              <w:spacing w:before="71"/>
              <w:rPr>
                <w:sz w:val="24"/>
              </w:rPr>
            </w:pPr>
            <w:r>
              <w:rPr>
                <w:sz w:val="24"/>
              </w:rPr>
              <w:t xml:space="preserve">Project </w:t>
            </w:r>
            <w:r>
              <w:rPr>
                <w:spacing w:val="-2"/>
                <w:sz w:val="24"/>
              </w:rPr>
              <w:t>type:</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80A0811" w14:textId="5C1309DE" w:rsidR="001E61F5" w:rsidRDefault="001E61F5" w:rsidP="001E61F5">
            <w:pPr>
              <w:pStyle w:val="TableParagraph"/>
              <w:spacing w:line="289" w:lineRule="exact"/>
              <w:rPr>
                <w:sz w:val="24"/>
              </w:rPr>
            </w:pPr>
            <w:r w:rsidRPr="003E19FC">
              <w:rPr>
                <w:sz w:val="24"/>
              </w:rPr>
              <w:t>AliCart is a project centered on Innovation and New Business Model development, focusing on Software Development to create an ecommerce platform tailored for the unique needs of Badakhshan, Tajikistan. It addresses significant Problem Solving challenges in regional accessibility and market limitations, offering a sustainable solution that connects local producers and consumers through technology.</w:t>
            </w:r>
          </w:p>
        </w:tc>
      </w:tr>
      <w:tr w:rsidR="001E61F5" w14:paraId="4F3667DC" w14:textId="77777777" w:rsidTr="48EA769A">
        <w:trPr>
          <w:trHeight w:val="585"/>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A2A955" w14:textId="77777777" w:rsidR="001E61F5" w:rsidRDefault="001E61F5" w:rsidP="001E61F5">
            <w:pPr>
              <w:pStyle w:val="TableParagraph"/>
              <w:spacing w:before="146"/>
              <w:rPr>
                <w:sz w:val="24"/>
              </w:rPr>
            </w:pPr>
            <w:r>
              <w:rPr>
                <w:spacing w:val="-2"/>
                <w:sz w:val="24"/>
              </w:rPr>
              <w:t>Methodologies:</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BB86FC" w14:textId="27989AFC" w:rsidR="001E61F5" w:rsidRDefault="001E61F5" w:rsidP="001E61F5">
            <w:pPr>
              <w:pStyle w:val="TableParagraph"/>
              <w:spacing w:line="289" w:lineRule="exact"/>
              <w:rPr>
                <w:sz w:val="24"/>
              </w:rPr>
            </w:pPr>
            <w:r>
              <w:rPr>
                <w:sz w:val="24"/>
              </w:rPr>
              <w:t>Agile</w:t>
            </w:r>
            <w:r>
              <w:rPr>
                <w:spacing w:val="-5"/>
                <w:sz w:val="24"/>
              </w:rPr>
              <w:t xml:space="preserve"> </w:t>
            </w:r>
            <w:r>
              <w:rPr>
                <w:sz w:val="24"/>
              </w:rPr>
              <w:t>methodology,</w:t>
            </w:r>
            <w:r>
              <w:rPr>
                <w:spacing w:val="-5"/>
                <w:sz w:val="24"/>
              </w:rPr>
              <w:t xml:space="preserve"> </w:t>
            </w:r>
            <w:r w:rsidRPr="006434BC">
              <w:rPr>
                <w:spacing w:val="-5"/>
                <w:sz w:val="24"/>
              </w:rPr>
              <w:t>Responsive Web Design (RWD)</w:t>
            </w:r>
            <w:r>
              <w:rPr>
                <w:spacing w:val="-5"/>
                <w:sz w:val="24"/>
              </w:rPr>
              <w:t xml:space="preserve">, </w:t>
            </w:r>
            <w:r w:rsidRPr="006434BC">
              <w:rPr>
                <w:spacing w:val="-5"/>
                <w:sz w:val="24"/>
              </w:rPr>
              <w:t>Quality Assurance (QA) and Testing</w:t>
            </w:r>
            <w:r>
              <w:rPr>
                <w:spacing w:val="-5"/>
                <w:sz w:val="24"/>
              </w:rPr>
              <w:t xml:space="preserve">, </w:t>
            </w:r>
            <w:r w:rsidRPr="006434BC">
              <w:rPr>
                <w:spacing w:val="-5"/>
                <w:sz w:val="24"/>
              </w:rPr>
              <w:t>DevOps</w:t>
            </w:r>
            <w:r>
              <w:rPr>
                <w:spacing w:val="-5"/>
                <w:sz w:val="24"/>
              </w:rPr>
              <w:t xml:space="preserve">, </w:t>
            </w:r>
            <w:r w:rsidRPr="006434BC">
              <w:rPr>
                <w:spacing w:val="-5"/>
                <w:sz w:val="24"/>
              </w:rPr>
              <w:t>Customer Development</w:t>
            </w:r>
            <w:r>
              <w:rPr>
                <w:spacing w:val="-5"/>
                <w:sz w:val="24"/>
              </w:rPr>
              <w:t>, Waterfall model</w:t>
            </w:r>
          </w:p>
        </w:tc>
      </w:tr>
      <w:tr w:rsidR="001E61F5" w14:paraId="507E63C9" w14:textId="77777777" w:rsidTr="48EA769A">
        <w:trPr>
          <w:trHeight w:val="5061"/>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3B357D" w14:textId="77777777" w:rsidR="001E61F5" w:rsidRDefault="001E61F5" w:rsidP="001E61F5">
            <w:pPr>
              <w:pStyle w:val="TableParagraph"/>
              <w:ind w:left="0"/>
              <w:rPr>
                <w:rFonts w:ascii="Calibri Light"/>
                <w:sz w:val="24"/>
              </w:rPr>
            </w:pPr>
          </w:p>
          <w:p w14:paraId="7B80030E" w14:textId="77777777" w:rsidR="001E61F5" w:rsidRDefault="001E61F5" w:rsidP="001E61F5">
            <w:pPr>
              <w:pStyle w:val="TableParagraph"/>
              <w:ind w:left="0"/>
              <w:rPr>
                <w:rFonts w:ascii="Calibri Light"/>
                <w:sz w:val="24"/>
              </w:rPr>
            </w:pPr>
          </w:p>
          <w:p w14:paraId="790219A8" w14:textId="77777777" w:rsidR="001E61F5" w:rsidRDefault="001E61F5" w:rsidP="001E61F5">
            <w:pPr>
              <w:pStyle w:val="TableParagraph"/>
              <w:ind w:left="0"/>
              <w:rPr>
                <w:rFonts w:ascii="Calibri Light"/>
                <w:sz w:val="24"/>
              </w:rPr>
            </w:pPr>
          </w:p>
          <w:p w14:paraId="609F3FAF" w14:textId="77777777" w:rsidR="001E61F5" w:rsidRDefault="001E61F5" w:rsidP="001E61F5">
            <w:pPr>
              <w:pStyle w:val="TableParagraph"/>
              <w:ind w:left="0"/>
              <w:rPr>
                <w:rFonts w:ascii="Calibri Light"/>
                <w:sz w:val="24"/>
              </w:rPr>
            </w:pPr>
          </w:p>
          <w:p w14:paraId="585B0DF1" w14:textId="77777777" w:rsidR="001E61F5" w:rsidRDefault="001E61F5" w:rsidP="001E61F5">
            <w:pPr>
              <w:pStyle w:val="TableParagraph"/>
              <w:ind w:left="0"/>
              <w:rPr>
                <w:rFonts w:ascii="Calibri Light"/>
                <w:sz w:val="24"/>
              </w:rPr>
            </w:pPr>
          </w:p>
          <w:p w14:paraId="3832A992" w14:textId="77777777" w:rsidR="001E61F5" w:rsidRDefault="001E61F5" w:rsidP="001E61F5">
            <w:pPr>
              <w:pStyle w:val="TableParagraph"/>
              <w:ind w:left="0"/>
              <w:rPr>
                <w:rFonts w:ascii="Calibri Light"/>
                <w:sz w:val="24"/>
              </w:rPr>
            </w:pPr>
          </w:p>
          <w:p w14:paraId="0AA029C6" w14:textId="77777777" w:rsidR="001E61F5" w:rsidRDefault="001E61F5" w:rsidP="001E61F5">
            <w:pPr>
              <w:pStyle w:val="TableParagraph"/>
              <w:spacing w:before="188"/>
              <w:ind w:left="0"/>
              <w:rPr>
                <w:rFonts w:ascii="Calibri Light"/>
                <w:sz w:val="24"/>
              </w:rPr>
            </w:pPr>
          </w:p>
          <w:p w14:paraId="3D6F3B57" w14:textId="77777777" w:rsidR="001E61F5" w:rsidRDefault="001E61F5" w:rsidP="001E61F5">
            <w:pPr>
              <w:pStyle w:val="TableParagraph"/>
              <w:spacing w:line="235" w:lineRule="auto"/>
              <w:ind w:right="1253"/>
              <w:rPr>
                <w:sz w:val="24"/>
              </w:rPr>
            </w:pPr>
            <w:r>
              <w:rPr>
                <w:sz w:val="24"/>
              </w:rPr>
              <w:t>Short</w:t>
            </w:r>
            <w:r>
              <w:rPr>
                <w:spacing w:val="-14"/>
                <w:sz w:val="24"/>
              </w:rPr>
              <w:t xml:space="preserve"> </w:t>
            </w:r>
            <w:r>
              <w:rPr>
                <w:sz w:val="24"/>
              </w:rPr>
              <w:t xml:space="preserve">project </w:t>
            </w:r>
            <w:r>
              <w:rPr>
                <w:spacing w:val="-2"/>
                <w:sz w:val="24"/>
              </w:rPr>
              <w:t>description:</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F0324F" w14:textId="616E73AC" w:rsidR="001E61F5" w:rsidRPr="001E61F5" w:rsidRDefault="001E61F5" w:rsidP="001E61F5">
            <w:pPr>
              <w:pStyle w:val="TableParagraph"/>
              <w:spacing w:line="291" w:lineRule="exact"/>
              <w:rPr>
                <w:sz w:val="24"/>
                <w:szCs w:val="24"/>
              </w:rPr>
            </w:pPr>
            <w:r w:rsidRPr="001E61F5">
              <w:rPr>
                <w:sz w:val="24"/>
                <w:szCs w:val="24"/>
              </w:rPr>
              <w:t>AliCart is an ecommerce website designed to simplify the lives of people in Badakhshan, Tajikistan. Our mission is to make a wide variety of items, from food and clothing to technology, readily accessible and affordable.</w:t>
            </w:r>
          </w:p>
          <w:p w14:paraId="72C6DDC2" w14:textId="65586825" w:rsidR="001E61F5" w:rsidRPr="001E61F5" w:rsidRDefault="001E61F5" w:rsidP="001E61F5">
            <w:pPr>
              <w:pStyle w:val="TableParagraph"/>
              <w:spacing w:line="291" w:lineRule="exact"/>
              <w:rPr>
                <w:sz w:val="24"/>
                <w:szCs w:val="24"/>
              </w:rPr>
            </w:pPr>
            <w:r w:rsidRPr="001E61F5">
              <w:rPr>
                <w:sz w:val="24"/>
                <w:szCs w:val="24"/>
              </w:rPr>
              <w:t>In Pamir, Badakhshan, accessing more than basic necessities can be challenging. The fashion industry is underdeveloped, and branded clothing, primarily available in the capital city of Dushanbe—a 13hour car ride away—is scarce and expensive. For daily essentials, residents often travel to Khorog, regardless of their proximity. For example, villagers from my community must switch public transport twice to reach the Khorog bazaar, despite being only 20 minutes away. Additionally, with most people engaged in 9 to 5 jobs, finding time for shopping or errands is difficult, leaving little time for rest over the weekend.</w:t>
            </w:r>
          </w:p>
          <w:p w14:paraId="52364C3E" w14:textId="77777777" w:rsidR="001E61F5" w:rsidRPr="001E61F5" w:rsidRDefault="001E61F5" w:rsidP="001E61F5">
            <w:pPr>
              <w:pStyle w:val="TableParagraph"/>
              <w:spacing w:line="291" w:lineRule="exact"/>
              <w:rPr>
                <w:sz w:val="24"/>
                <w:szCs w:val="24"/>
              </w:rPr>
            </w:pPr>
            <w:r w:rsidRPr="001E61F5">
              <w:rPr>
                <w:sz w:val="24"/>
                <w:szCs w:val="24"/>
              </w:rPr>
              <w:t>AliCart aims to alleviate these challenges by enabling customers to order from the convenience of work or home, with the assurance of safe delivery. We understand the limitations in Khorog, where selections are narrow, prices are high, and the quality often does not justify the cost. We are committed to offering a broad range of options and will source items upon request if they are not available on our site.</w:t>
            </w:r>
          </w:p>
          <w:p w14:paraId="0817CE9A" w14:textId="0BA04B68" w:rsidR="001E61F5" w:rsidRPr="001E61F5" w:rsidRDefault="001E61F5" w:rsidP="001E61F5">
            <w:pPr>
              <w:pStyle w:val="TableParagraph"/>
              <w:spacing w:line="291" w:lineRule="exact"/>
              <w:rPr>
                <w:sz w:val="24"/>
                <w:szCs w:val="24"/>
              </w:rPr>
            </w:pPr>
            <w:r w:rsidRPr="001E61F5">
              <w:rPr>
                <w:sz w:val="24"/>
                <w:szCs w:val="24"/>
              </w:rPr>
              <w:t>While online shopping is not yet widespread in my community, and there is a reluctance to use wellknown platforms like Amazon and Wildberries due to fears of scams, AliCart is different. Our customers know us from our physical shops in Khorog, which helps establish trust and reliability. We also provide 24/7 customer support and are readily available at our physical location to assist with any inquiries, ensuring issues are resolved promptly, typically within a day.</w:t>
            </w:r>
          </w:p>
          <w:p w14:paraId="145DA8E3" w14:textId="77777777" w:rsidR="001E61F5" w:rsidRPr="001E61F5" w:rsidRDefault="001E61F5" w:rsidP="001E61F5">
            <w:pPr>
              <w:pStyle w:val="TableParagraph"/>
              <w:spacing w:line="291" w:lineRule="exact"/>
              <w:rPr>
                <w:sz w:val="24"/>
                <w:szCs w:val="24"/>
              </w:rPr>
            </w:pPr>
            <w:r w:rsidRPr="001E61F5">
              <w:rPr>
                <w:sz w:val="24"/>
                <w:szCs w:val="24"/>
              </w:rPr>
              <w:t>Additionally, AliCart will be a platform where local vendors can sell their products. For example, artisans in Pamir who produce handicrafts but lack a marketplace can now sell their items on our site. Many in Pamir rely on remittances from family members in Russia due to low local salaries, and selling locally produced goods like fruits and vegetables can provide a significant income boost. Vendors can simply upload their products, list their contact information, and connect directly with customers.</w:t>
            </w:r>
          </w:p>
          <w:p w14:paraId="21F5099C" w14:textId="1F7980D7" w:rsidR="001E61F5" w:rsidRDefault="001E61F5" w:rsidP="001E61F5">
            <w:pPr>
              <w:pStyle w:val="TableParagraph"/>
              <w:spacing w:line="291" w:lineRule="exact"/>
              <w:rPr>
                <w:sz w:val="24"/>
                <w:szCs w:val="24"/>
              </w:rPr>
            </w:pPr>
            <w:r w:rsidRPr="001E61F5">
              <w:rPr>
                <w:sz w:val="24"/>
                <w:szCs w:val="24"/>
              </w:rPr>
              <w:t>While there are a few similar websites in Tajikistan, mostly in the capital or nearby cities, none currently serve Pamir, Badakhshan. Given that my family already owns three wellknown and trusted shops in Pamir, I believe launching AliCart here will be successful and greatly benefit the community.</w:t>
            </w:r>
          </w:p>
        </w:tc>
      </w:tr>
      <w:tr w:rsidR="001E61F5" w14:paraId="17CF3C6B" w14:textId="77777777" w:rsidTr="005D716F">
        <w:trPr>
          <w:trHeight w:val="4661"/>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288136B" w14:textId="77777777" w:rsidR="001E61F5" w:rsidRDefault="001E61F5" w:rsidP="001E61F5">
            <w:pPr>
              <w:pStyle w:val="TableParagraph"/>
              <w:ind w:left="0"/>
              <w:rPr>
                <w:rFonts w:ascii="Calibri Light"/>
                <w:sz w:val="24"/>
              </w:rPr>
            </w:pPr>
          </w:p>
          <w:p w14:paraId="66C0D0FA" w14:textId="77777777" w:rsidR="001E61F5" w:rsidRPr="001E61F5" w:rsidRDefault="001E61F5" w:rsidP="001E61F5"/>
          <w:p w14:paraId="308A6828" w14:textId="77777777" w:rsidR="001E61F5" w:rsidRPr="001E61F5" w:rsidRDefault="001E61F5" w:rsidP="001E61F5"/>
          <w:p w14:paraId="1CF93668" w14:textId="77777777" w:rsidR="001E61F5" w:rsidRPr="001E61F5" w:rsidRDefault="001E61F5" w:rsidP="001E61F5"/>
          <w:p w14:paraId="30042666" w14:textId="77777777" w:rsidR="001E61F5" w:rsidRPr="001E61F5" w:rsidRDefault="001E61F5" w:rsidP="001E61F5"/>
          <w:p w14:paraId="3A0EE90D" w14:textId="77777777" w:rsidR="001E61F5" w:rsidRPr="001E61F5" w:rsidRDefault="001E61F5" w:rsidP="001E61F5"/>
          <w:p w14:paraId="1081931E" w14:textId="77777777" w:rsidR="001E61F5" w:rsidRDefault="001E61F5" w:rsidP="001E61F5">
            <w:pPr>
              <w:rPr>
                <w:rFonts w:ascii="Calibri Light" w:eastAsia="Calibri" w:hAnsi="Calibri" w:cs="Calibri"/>
                <w:szCs w:val="22"/>
              </w:rPr>
            </w:pPr>
          </w:p>
          <w:p w14:paraId="2161FF6D" w14:textId="10001DE5" w:rsidR="001E61F5" w:rsidRPr="001E61F5" w:rsidRDefault="001E61F5" w:rsidP="001E61F5">
            <w:pPr>
              <w:jc w:val="center"/>
            </w:pPr>
            <w:r>
              <w:t>Project</w:t>
            </w:r>
            <w:r>
              <w:rPr>
                <w:spacing w:val="-14"/>
              </w:rPr>
              <w:t xml:space="preserve"> </w:t>
            </w:r>
            <w:r>
              <w:t>Aim</w:t>
            </w:r>
            <w:r>
              <w:rPr>
                <w:spacing w:val="-14"/>
              </w:rPr>
              <w:t xml:space="preserve"> </w:t>
            </w:r>
            <w:r>
              <w:t xml:space="preserve">and </w:t>
            </w:r>
            <w:r>
              <w:rPr>
                <w:spacing w:val="-2"/>
              </w:rPr>
              <w:t>Objective(s):</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926A4" w14:textId="13508A74" w:rsidR="001E61F5" w:rsidRPr="006434BC" w:rsidRDefault="001E61F5" w:rsidP="001E61F5">
            <w:pPr>
              <w:pStyle w:val="TableParagraph"/>
              <w:spacing w:before="2" w:line="256" w:lineRule="auto"/>
              <w:ind w:right="134"/>
              <w:rPr>
                <w:sz w:val="24"/>
              </w:rPr>
            </w:pPr>
            <w:r w:rsidRPr="006434BC">
              <w:rPr>
                <w:sz w:val="24"/>
              </w:rPr>
              <w:t>AliCart is designed to simplify shopping by providing an accessible and convenient ecommerce platform for the residents of Badakhshan, Tajikistan. The aim is to enhance the quality of life by making a wide range of products available from the comfort of home or workplace, thereby reducing the need for long and often inconvenient trips to distant markets.</w:t>
            </w:r>
          </w:p>
          <w:p w14:paraId="5EBC4AED" w14:textId="77777777" w:rsidR="001E61F5" w:rsidRPr="006434BC" w:rsidRDefault="001E61F5" w:rsidP="001E61F5">
            <w:pPr>
              <w:pStyle w:val="TableParagraph"/>
              <w:spacing w:before="2" w:line="256" w:lineRule="auto"/>
              <w:ind w:right="134"/>
              <w:rPr>
                <w:sz w:val="24"/>
              </w:rPr>
            </w:pPr>
          </w:p>
          <w:p w14:paraId="78934EEB" w14:textId="77777777" w:rsidR="001E61F5" w:rsidRPr="006434BC" w:rsidRDefault="001E61F5" w:rsidP="001E61F5">
            <w:pPr>
              <w:pStyle w:val="TableParagraph"/>
              <w:spacing w:before="2" w:line="256" w:lineRule="auto"/>
              <w:ind w:right="134"/>
              <w:rPr>
                <w:sz w:val="24"/>
              </w:rPr>
            </w:pPr>
            <w:r w:rsidRPr="006434BC">
              <w:rPr>
                <w:sz w:val="24"/>
              </w:rPr>
              <w:t>Objectives:</w:t>
            </w:r>
          </w:p>
          <w:p w14:paraId="464791FE" w14:textId="77777777" w:rsidR="001E61F5" w:rsidRPr="006434BC" w:rsidRDefault="001E61F5" w:rsidP="001E61F5">
            <w:pPr>
              <w:pStyle w:val="TableParagraph"/>
              <w:spacing w:before="2" w:line="256" w:lineRule="auto"/>
              <w:ind w:right="134"/>
              <w:rPr>
                <w:sz w:val="24"/>
              </w:rPr>
            </w:pPr>
            <w:r w:rsidRPr="006434BC">
              <w:rPr>
                <w:b/>
                <w:bCs/>
                <w:sz w:val="24"/>
              </w:rPr>
              <w:t>Increase Accessibility:</w:t>
            </w:r>
            <w:r w:rsidRPr="006434BC">
              <w:rPr>
                <w:sz w:val="24"/>
              </w:rPr>
              <w:t xml:space="preserve"> Make a diverse array of products, including food, clothing, and technology, easily accessible to people in remote and underserved areas of Badakhshan.</w:t>
            </w:r>
          </w:p>
          <w:p w14:paraId="4790C480" w14:textId="3EC04579" w:rsidR="001E61F5" w:rsidRPr="001E61F5" w:rsidRDefault="001E61F5" w:rsidP="001E61F5">
            <w:pPr>
              <w:pStyle w:val="TableParagraph"/>
              <w:spacing w:before="2" w:line="256" w:lineRule="auto"/>
              <w:ind w:right="134"/>
            </w:pPr>
            <w:r w:rsidRPr="006434BC">
              <w:rPr>
                <w:b/>
                <w:bCs/>
                <w:sz w:val="24"/>
              </w:rPr>
              <w:t>Enhance Affordability and Variety</w:t>
            </w:r>
            <w:r w:rsidRPr="006434BC">
              <w:rPr>
                <w:sz w:val="24"/>
              </w:rPr>
              <w:t>: Offer competitive pricing and a broader selection of goods compared to what is available locally, addressing the high cost and limited variety issues in regional markets such as Khorog.</w:t>
            </w:r>
          </w:p>
        </w:tc>
      </w:tr>
      <w:tr w:rsidR="001E61F5" w14:paraId="2D5BD0DB" w14:textId="77777777" w:rsidTr="005D716F">
        <w:trPr>
          <w:trHeight w:val="3131"/>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5604DBB" w14:textId="77777777" w:rsidR="001E61F5" w:rsidRDefault="001E61F5" w:rsidP="001E61F5">
            <w:pPr>
              <w:pStyle w:val="TableParagraph"/>
              <w:ind w:left="0"/>
              <w:rPr>
                <w:rFonts w:ascii="Calibri Light"/>
                <w:sz w:val="24"/>
              </w:rPr>
            </w:pPr>
          </w:p>
          <w:p w14:paraId="3175B45E" w14:textId="77777777" w:rsidR="001E61F5" w:rsidRPr="001E61F5" w:rsidRDefault="001E61F5" w:rsidP="001E61F5"/>
          <w:p w14:paraId="7734AB93" w14:textId="77777777" w:rsidR="001E61F5" w:rsidRPr="001E61F5" w:rsidRDefault="001E61F5" w:rsidP="001E61F5"/>
          <w:p w14:paraId="39BD3744" w14:textId="77777777" w:rsidR="001E61F5" w:rsidRPr="001E61F5" w:rsidRDefault="001E61F5" w:rsidP="001E61F5"/>
          <w:p w14:paraId="6C9DA8E2" w14:textId="77777777" w:rsidR="001E61F5" w:rsidRPr="001E61F5" w:rsidRDefault="001E61F5" w:rsidP="001E61F5"/>
          <w:p w14:paraId="73320388" w14:textId="77777777" w:rsidR="001E61F5" w:rsidRPr="001E61F5" w:rsidRDefault="001E61F5" w:rsidP="001E61F5"/>
          <w:p w14:paraId="075C3C75" w14:textId="77777777" w:rsidR="001E61F5" w:rsidRPr="001E61F5" w:rsidRDefault="001E61F5" w:rsidP="001E61F5"/>
          <w:p w14:paraId="132BB671" w14:textId="77777777" w:rsidR="001E61F5" w:rsidRPr="001E61F5" w:rsidRDefault="001E61F5" w:rsidP="001E61F5"/>
          <w:p w14:paraId="76141E8F" w14:textId="77777777" w:rsidR="001E61F5" w:rsidRPr="001E61F5" w:rsidRDefault="001E61F5" w:rsidP="001E61F5"/>
          <w:p w14:paraId="03C63A56" w14:textId="77777777" w:rsidR="001E61F5" w:rsidRPr="001E61F5" w:rsidRDefault="001E61F5" w:rsidP="001E61F5"/>
          <w:p w14:paraId="2234FF05" w14:textId="120BAA36" w:rsidR="001E61F5" w:rsidRPr="001E61F5" w:rsidRDefault="001E61F5" w:rsidP="001E61F5">
            <w:pPr>
              <w:jc w:val="center"/>
            </w:pPr>
            <w:r>
              <w:t>Equipment</w:t>
            </w:r>
            <w:r>
              <w:rPr>
                <w:spacing w:val="-14"/>
              </w:rPr>
              <w:t xml:space="preserve"> </w:t>
            </w:r>
            <w:r>
              <w:t>and</w:t>
            </w:r>
            <w:r>
              <w:rPr>
                <w:spacing w:val="-14"/>
              </w:rPr>
              <w:t xml:space="preserve"> </w:t>
            </w:r>
            <w:r>
              <w:t>critical resources required:</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314A76" w14:textId="77777777" w:rsidR="001E61F5" w:rsidRPr="006C1BB3" w:rsidRDefault="001E61F5" w:rsidP="001E61F5">
            <w:pPr>
              <w:pStyle w:val="TableParagraph"/>
              <w:ind w:right="280"/>
              <w:rPr>
                <w:sz w:val="24"/>
              </w:rPr>
            </w:pPr>
            <w:r w:rsidRPr="006C1BB3">
              <w:rPr>
                <w:sz w:val="24"/>
              </w:rPr>
              <w:t>To successfully launch and operate AliCartseveral critical resources and pieces of equipment are essential. Here’s a detailed breakdown:</w:t>
            </w:r>
          </w:p>
          <w:p w14:paraId="53027040" w14:textId="77777777" w:rsidR="001E61F5" w:rsidRPr="006C1BB3" w:rsidRDefault="001E61F5" w:rsidP="001E61F5">
            <w:pPr>
              <w:pStyle w:val="TableParagraph"/>
              <w:ind w:right="280"/>
              <w:rPr>
                <w:sz w:val="24"/>
              </w:rPr>
            </w:pPr>
          </w:p>
          <w:p w14:paraId="1F9929DC" w14:textId="77777777" w:rsidR="001E61F5" w:rsidRPr="006C1BB3" w:rsidRDefault="001E61F5" w:rsidP="001E61F5">
            <w:pPr>
              <w:pStyle w:val="TableParagraph"/>
              <w:ind w:right="280"/>
              <w:rPr>
                <w:sz w:val="24"/>
              </w:rPr>
            </w:pPr>
            <w:r w:rsidRPr="006C1BB3">
              <w:rPr>
                <w:sz w:val="24"/>
              </w:rPr>
              <w:t>1. Technology Infrastructure:</w:t>
            </w:r>
          </w:p>
          <w:p w14:paraId="51E791E5" w14:textId="13DC4F86" w:rsidR="001E61F5" w:rsidRPr="006C1BB3" w:rsidRDefault="001E61F5" w:rsidP="001E61F5">
            <w:pPr>
              <w:pStyle w:val="TableParagraph"/>
              <w:ind w:right="280"/>
              <w:rPr>
                <w:sz w:val="24"/>
              </w:rPr>
            </w:pPr>
            <w:r w:rsidRPr="006C1BB3">
              <w:rPr>
                <w:sz w:val="24"/>
              </w:rPr>
              <w:t>Web Servers: Reliable servers to host the ecommerce platform, ensuring it can handle high traffic and provide continuous uptime.</w:t>
            </w:r>
            <w:r>
              <w:rPr>
                <w:sz w:val="24"/>
              </w:rPr>
              <w:t xml:space="preserve"> For this project, Beget is used and it is one of the most reliable hosting with certificate to keep the website secured. </w:t>
            </w:r>
          </w:p>
          <w:p w14:paraId="3BD4E824" w14:textId="77777777" w:rsidR="001E61F5" w:rsidRPr="006C1BB3" w:rsidRDefault="001E61F5" w:rsidP="001E61F5">
            <w:pPr>
              <w:pStyle w:val="TableParagraph"/>
              <w:ind w:right="280"/>
              <w:rPr>
                <w:sz w:val="24"/>
              </w:rPr>
            </w:pPr>
            <w:r w:rsidRPr="006C1BB3">
              <w:rPr>
                <w:sz w:val="24"/>
              </w:rPr>
              <w:t>Database Systems: Robust databases to store and manage user data, product information, transaction details, and vendor data securely.</w:t>
            </w:r>
          </w:p>
          <w:p w14:paraId="71DA80C5" w14:textId="77777777" w:rsidR="001E61F5" w:rsidRPr="006C1BB3" w:rsidRDefault="001E61F5" w:rsidP="001E61F5">
            <w:pPr>
              <w:pStyle w:val="TableParagraph"/>
              <w:ind w:right="280"/>
              <w:rPr>
                <w:sz w:val="24"/>
              </w:rPr>
            </w:pPr>
            <w:r w:rsidRPr="006C1BB3">
              <w:rPr>
                <w:sz w:val="24"/>
              </w:rPr>
              <w:t>Content Delivery Network (CDN): A CDN to ensure fast loading times of the website content across Badakhshan and potentially broader areas.</w:t>
            </w:r>
          </w:p>
          <w:p w14:paraId="668B01A5" w14:textId="77777777" w:rsidR="001E61F5" w:rsidRPr="006C1BB3" w:rsidRDefault="001E61F5" w:rsidP="001E61F5">
            <w:pPr>
              <w:pStyle w:val="TableParagraph"/>
              <w:ind w:right="280"/>
              <w:rPr>
                <w:sz w:val="24"/>
              </w:rPr>
            </w:pPr>
            <w:r w:rsidRPr="006C1BB3">
              <w:rPr>
                <w:sz w:val="24"/>
              </w:rPr>
              <w:t>2. Software and Development Tools:</w:t>
            </w:r>
          </w:p>
          <w:p w14:paraId="7DCB0F59" w14:textId="38582C06" w:rsidR="001E61F5" w:rsidRPr="006C1BB3" w:rsidRDefault="001E61F5" w:rsidP="001E61F5">
            <w:pPr>
              <w:pStyle w:val="TableParagraph"/>
              <w:ind w:right="280"/>
              <w:rPr>
                <w:sz w:val="24"/>
              </w:rPr>
            </w:pPr>
            <w:r w:rsidRPr="006C1BB3">
              <w:rPr>
                <w:sz w:val="24"/>
              </w:rPr>
              <w:t xml:space="preserve">Secure Payment Gateway: Integration </w:t>
            </w:r>
            <w:r w:rsidR="001D2ADA">
              <w:rPr>
                <w:sz w:val="24"/>
              </w:rPr>
              <w:t>o</w:t>
            </w:r>
            <w:r w:rsidRPr="006C1BB3">
              <w:rPr>
                <w:sz w:val="24"/>
              </w:rPr>
              <w:t>f secure payment processing systems to handle transactions safely and support multiple payment methods.</w:t>
            </w:r>
          </w:p>
          <w:p w14:paraId="7218C58F" w14:textId="77777777" w:rsidR="001E61F5" w:rsidRPr="006C1BB3" w:rsidRDefault="001E61F5" w:rsidP="001E61F5">
            <w:pPr>
              <w:pStyle w:val="TableParagraph"/>
              <w:ind w:right="280"/>
              <w:rPr>
                <w:sz w:val="24"/>
              </w:rPr>
            </w:pPr>
            <w:r w:rsidRPr="006C1BB3">
              <w:rPr>
                <w:sz w:val="24"/>
              </w:rPr>
              <w:t>3. Logistics and Supply Chain Management:</w:t>
            </w:r>
          </w:p>
          <w:p w14:paraId="3B600572" w14:textId="77777777" w:rsidR="001E61F5" w:rsidRPr="006C1BB3" w:rsidRDefault="001E61F5" w:rsidP="001E61F5">
            <w:pPr>
              <w:pStyle w:val="TableParagraph"/>
              <w:ind w:right="280"/>
              <w:rPr>
                <w:sz w:val="24"/>
              </w:rPr>
            </w:pPr>
            <w:r w:rsidRPr="006C1BB3">
              <w:rPr>
                <w:sz w:val="24"/>
              </w:rPr>
              <w:t>Warehousing: Adequate storage facilities to keep inventory that is ready for dispatch.</w:t>
            </w:r>
          </w:p>
          <w:p w14:paraId="6DBDC20D" w14:textId="77777777" w:rsidR="001E61F5" w:rsidRPr="006C1BB3" w:rsidRDefault="001E61F5" w:rsidP="001E61F5">
            <w:pPr>
              <w:pStyle w:val="TableParagraph"/>
              <w:ind w:right="280"/>
              <w:rPr>
                <w:sz w:val="24"/>
              </w:rPr>
            </w:pPr>
            <w:r w:rsidRPr="006C1BB3">
              <w:rPr>
                <w:sz w:val="24"/>
              </w:rPr>
              <w:t>Delivery Vehicles: Reliable transportation means, such as vans or motorbikes, especially equipped for the hilly and rugged terrain of Badakhshan.</w:t>
            </w:r>
          </w:p>
          <w:p w14:paraId="23CA4C2F" w14:textId="77777777" w:rsidR="001E61F5" w:rsidRPr="006C1BB3" w:rsidRDefault="001E61F5" w:rsidP="001E61F5">
            <w:pPr>
              <w:pStyle w:val="TableParagraph"/>
              <w:ind w:right="280"/>
              <w:rPr>
                <w:sz w:val="24"/>
              </w:rPr>
            </w:pPr>
            <w:r w:rsidRPr="006C1BB3">
              <w:rPr>
                <w:sz w:val="24"/>
              </w:rPr>
              <w:t>4. Human Resources:</w:t>
            </w:r>
          </w:p>
          <w:p w14:paraId="22D96A70" w14:textId="77777777" w:rsidR="001E61F5" w:rsidRPr="006C1BB3" w:rsidRDefault="001E61F5" w:rsidP="001E61F5">
            <w:pPr>
              <w:pStyle w:val="TableParagraph"/>
              <w:ind w:right="280"/>
              <w:rPr>
                <w:sz w:val="24"/>
              </w:rPr>
            </w:pPr>
            <w:r w:rsidRPr="006C1BB3">
              <w:rPr>
                <w:sz w:val="24"/>
              </w:rPr>
              <w:t xml:space="preserve">Technical Team: Skilled IT stuff who can take the responsibility for the website and to keep it updated and secured. Meanwhile for a year it will be me, </w:t>
            </w:r>
          </w:p>
          <w:p w14:paraId="09D5097B" w14:textId="77777777" w:rsidR="001E61F5" w:rsidRPr="006C1BB3" w:rsidRDefault="001E61F5" w:rsidP="001E61F5">
            <w:pPr>
              <w:pStyle w:val="TableParagraph"/>
              <w:ind w:right="280"/>
              <w:rPr>
                <w:sz w:val="24"/>
              </w:rPr>
            </w:pPr>
            <w:r w:rsidRPr="006C1BB3">
              <w:rPr>
                <w:sz w:val="24"/>
              </w:rPr>
              <w:t>Customer Service Team: Trained customer support personnel available 24/7 to assist with inquiries and resolve issues. Besides, these people have to manage inventory. handle fulfillment, and ensure timely delivery of products.</w:t>
            </w:r>
          </w:p>
          <w:p w14:paraId="4CD96F67" w14:textId="77777777" w:rsidR="001E61F5" w:rsidRPr="006C1BB3" w:rsidRDefault="001E61F5" w:rsidP="001E61F5">
            <w:pPr>
              <w:pStyle w:val="TableParagraph"/>
              <w:ind w:right="280"/>
              <w:rPr>
                <w:sz w:val="24"/>
              </w:rPr>
            </w:pPr>
            <w:r w:rsidRPr="006C1BB3">
              <w:rPr>
                <w:sz w:val="24"/>
              </w:rPr>
              <w:t>5. Marketing and Advertising:</w:t>
            </w:r>
          </w:p>
          <w:p w14:paraId="4C939357" w14:textId="77777777" w:rsidR="001E61F5" w:rsidRPr="006C1BB3" w:rsidRDefault="001E61F5" w:rsidP="001E61F5">
            <w:pPr>
              <w:pStyle w:val="TableParagraph"/>
              <w:ind w:right="280"/>
              <w:rPr>
                <w:sz w:val="24"/>
              </w:rPr>
            </w:pPr>
            <w:r w:rsidRPr="006C1BB3">
              <w:rPr>
                <w:sz w:val="24"/>
              </w:rPr>
              <w:t>Advertising Budget: Funds allocated for promoting the platform through various Instagram and Facebook account  to increase visibility and attract customers.</w:t>
            </w:r>
          </w:p>
          <w:p w14:paraId="5488510A" w14:textId="77777777" w:rsidR="001E61F5" w:rsidRPr="006C1BB3" w:rsidRDefault="001E61F5" w:rsidP="001E61F5">
            <w:pPr>
              <w:pStyle w:val="TableParagraph"/>
              <w:ind w:right="280"/>
              <w:rPr>
                <w:sz w:val="24"/>
              </w:rPr>
            </w:pPr>
            <w:r w:rsidRPr="006C1BB3">
              <w:rPr>
                <w:sz w:val="24"/>
              </w:rPr>
              <w:t>6. Security Measures:</w:t>
            </w:r>
          </w:p>
          <w:p w14:paraId="0C99BDB5" w14:textId="77777777" w:rsidR="001E61F5" w:rsidRPr="006C1BB3" w:rsidRDefault="001E61F5" w:rsidP="001E61F5">
            <w:pPr>
              <w:pStyle w:val="TableParagraph"/>
              <w:ind w:right="280"/>
              <w:rPr>
                <w:sz w:val="24"/>
              </w:rPr>
            </w:pPr>
            <w:r w:rsidRPr="006C1BB3">
              <w:rPr>
                <w:sz w:val="24"/>
              </w:rPr>
              <w:t xml:space="preserve">Data Protection Solutions: Tools and protocols to protect sensitive customer and business data </w:t>
            </w:r>
          </w:p>
          <w:p w14:paraId="010F90C4" w14:textId="77777777" w:rsidR="001E61F5" w:rsidRPr="006C1BB3" w:rsidRDefault="001E61F5" w:rsidP="001E61F5">
            <w:pPr>
              <w:pStyle w:val="TableParagraph"/>
              <w:ind w:right="280"/>
              <w:rPr>
                <w:sz w:val="24"/>
              </w:rPr>
            </w:pPr>
            <w:r w:rsidRPr="006C1BB3">
              <w:rPr>
                <w:sz w:val="24"/>
              </w:rPr>
              <w:lastRenderedPageBreak/>
              <w:t>7. Legal and Compliance:</w:t>
            </w:r>
          </w:p>
          <w:p w14:paraId="4D3151AB" w14:textId="05E370D2" w:rsidR="001E61F5" w:rsidRPr="006C1BB3" w:rsidRDefault="001E61F5" w:rsidP="001E61F5">
            <w:pPr>
              <w:pStyle w:val="TableParagraph"/>
              <w:ind w:right="280"/>
              <w:rPr>
                <w:sz w:val="24"/>
              </w:rPr>
            </w:pPr>
            <w:r w:rsidRPr="006C1BB3">
              <w:rPr>
                <w:sz w:val="24"/>
              </w:rPr>
              <w:t>Legal Counsel: Expertise in local and international ecommerce laws to ensure compliance with all regulations.</w:t>
            </w:r>
          </w:p>
          <w:p w14:paraId="7816FC3D" w14:textId="77777777" w:rsidR="001E61F5" w:rsidRPr="006C1BB3" w:rsidRDefault="001E61F5" w:rsidP="001E61F5">
            <w:pPr>
              <w:pStyle w:val="TableParagraph"/>
              <w:ind w:right="280"/>
              <w:rPr>
                <w:sz w:val="24"/>
              </w:rPr>
            </w:pPr>
            <w:r w:rsidRPr="006C1BB3">
              <w:rPr>
                <w:sz w:val="24"/>
              </w:rPr>
              <w:t>8. Training and Development:</w:t>
            </w:r>
          </w:p>
          <w:p w14:paraId="24D7A3C7" w14:textId="77777777" w:rsidR="001E61F5" w:rsidRPr="006C1BB3" w:rsidRDefault="001E61F5" w:rsidP="001E61F5">
            <w:pPr>
              <w:pStyle w:val="TableParagraph"/>
              <w:ind w:right="280"/>
              <w:rPr>
                <w:sz w:val="24"/>
              </w:rPr>
            </w:pPr>
            <w:r w:rsidRPr="006C1BB3">
              <w:rPr>
                <w:sz w:val="24"/>
              </w:rPr>
              <w:t>Employee Training Programs: Regular training for all staff to keep them updated on the latest technologies and customer service practices.</w:t>
            </w:r>
          </w:p>
          <w:p w14:paraId="6628268D" w14:textId="7FB2C741" w:rsidR="001E61F5" w:rsidRPr="006434BC" w:rsidRDefault="001E61F5" w:rsidP="001E61F5">
            <w:pPr>
              <w:pStyle w:val="TableParagraph"/>
              <w:spacing w:before="2" w:line="256" w:lineRule="auto"/>
              <w:ind w:right="134"/>
              <w:rPr>
                <w:sz w:val="24"/>
              </w:rPr>
            </w:pPr>
            <w:r w:rsidRPr="006C1BB3">
              <w:rPr>
                <w:sz w:val="24"/>
              </w:rPr>
              <w:t>Vendor Onboarding Resources: Resources to help new vendors understand how to list their products and manage their online presence effectively</w:t>
            </w:r>
            <w:r>
              <w:rPr>
                <w:sz w:val="24"/>
              </w:rPr>
              <w:t>. Short reels of how to use the platform for both vendors and customers will be created to ease the process.</w:t>
            </w:r>
          </w:p>
        </w:tc>
      </w:tr>
      <w:tr w:rsidR="001E61F5" w14:paraId="65908A54" w14:textId="77777777" w:rsidTr="005D716F">
        <w:trPr>
          <w:trHeight w:val="3041"/>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4C6AAE0" w14:textId="77777777" w:rsidR="001E61F5" w:rsidRPr="001E61F5" w:rsidRDefault="001E61F5" w:rsidP="001E61F5"/>
          <w:p w14:paraId="5EBC1AE3" w14:textId="77777777" w:rsidR="001E61F5" w:rsidRDefault="001E61F5" w:rsidP="001E61F5">
            <w:pPr>
              <w:rPr>
                <w:rFonts w:ascii="Calibri Light" w:eastAsia="Calibri" w:hAnsi="Calibri" w:cs="Calibri"/>
                <w:szCs w:val="22"/>
              </w:rPr>
            </w:pPr>
          </w:p>
          <w:p w14:paraId="10BAD40F" w14:textId="016BD10E" w:rsidR="001E61F5" w:rsidRPr="001E61F5" w:rsidRDefault="001E61F5" w:rsidP="001E61F5">
            <w:pPr>
              <w:jc w:val="center"/>
            </w:pPr>
            <w:r>
              <w:t>Recommended pre requisites / Knowledge required</w:t>
            </w:r>
            <w:r>
              <w:rPr>
                <w:spacing w:val="-14"/>
              </w:rPr>
              <w:t xml:space="preserve"> </w:t>
            </w:r>
            <w:r>
              <w:t>and</w:t>
            </w:r>
            <w:r>
              <w:rPr>
                <w:spacing w:val="-14"/>
              </w:rPr>
              <w:t xml:space="preserve"> </w:t>
            </w:r>
            <w:r>
              <w:t>Supporting 3</w:t>
            </w:r>
            <w:r>
              <w:rPr>
                <w:vertAlign w:val="superscript"/>
              </w:rPr>
              <w:t>rd</w:t>
            </w:r>
            <w:r>
              <w:t xml:space="preserve"> Year Study units:</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AE1C6C3" w14:textId="77777777" w:rsidR="001E61F5" w:rsidRDefault="001E61F5" w:rsidP="001E61F5">
            <w:pPr>
              <w:pStyle w:val="TableParagraph"/>
              <w:spacing w:before="1"/>
              <w:ind w:right="5469"/>
              <w:rPr>
                <w:sz w:val="24"/>
              </w:rPr>
            </w:pPr>
            <w:r>
              <w:rPr>
                <w:sz w:val="24"/>
              </w:rPr>
              <w:t xml:space="preserve">Web Development </w:t>
            </w:r>
          </w:p>
          <w:p w14:paraId="0292F2F9" w14:textId="77777777" w:rsidR="001E61F5" w:rsidRDefault="001E61F5" w:rsidP="001E61F5">
            <w:pPr>
              <w:pStyle w:val="TableParagraph"/>
              <w:spacing w:before="1"/>
              <w:ind w:right="5469"/>
              <w:rPr>
                <w:sz w:val="24"/>
              </w:rPr>
            </w:pPr>
            <w:r>
              <w:rPr>
                <w:sz w:val="24"/>
              </w:rPr>
              <w:t>Database</w:t>
            </w:r>
            <w:r>
              <w:rPr>
                <w:spacing w:val="-14"/>
                <w:sz w:val="24"/>
              </w:rPr>
              <w:t xml:space="preserve"> </w:t>
            </w:r>
            <w:r>
              <w:rPr>
                <w:sz w:val="24"/>
              </w:rPr>
              <w:t>Management UI/UX Design</w:t>
            </w:r>
          </w:p>
          <w:p w14:paraId="5A7FDC8C" w14:textId="77777777" w:rsidR="001E61F5" w:rsidRDefault="001E61F5" w:rsidP="001E61F5">
            <w:pPr>
              <w:pStyle w:val="TableParagraph"/>
              <w:ind w:right="5613"/>
              <w:rPr>
                <w:spacing w:val="-2"/>
                <w:sz w:val="24"/>
              </w:rPr>
            </w:pPr>
            <w:r>
              <w:rPr>
                <w:sz w:val="24"/>
              </w:rPr>
              <w:t>Server</w:t>
            </w:r>
            <w:r>
              <w:rPr>
                <w:spacing w:val="-14"/>
                <w:sz w:val="24"/>
              </w:rPr>
              <w:t xml:space="preserve"> </w:t>
            </w:r>
            <w:r>
              <w:rPr>
                <w:sz w:val="24"/>
              </w:rPr>
              <w:t xml:space="preserve">Administration </w:t>
            </w:r>
            <w:r>
              <w:rPr>
                <w:spacing w:val="-2"/>
                <w:sz w:val="24"/>
              </w:rPr>
              <w:t xml:space="preserve">Cybersecurity </w:t>
            </w:r>
          </w:p>
          <w:p w14:paraId="763CD980" w14:textId="77777777" w:rsidR="001E61F5" w:rsidRDefault="001E61F5" w:rsidP="001E61F5">
            <w:pPr>
              <w:pStyle w:val="TableParagraph"/>
              <w:ind w:right="5613"/>
              <w:rPr>
                <w:sz w:val="24"/>
              </w:rPr>
            </w:pPr>
            <w:r>
              <w:rPr>
                <w:sz w:val="24"/>
              </w:rPr>
              <w:t>Machine Learning Data Analysis</w:t>
            </w:r>
          </w:p>
          <w:p w14:paraId="1770F0E6" w14:textId="77777777" w:rsidR="001E61F5" w:rsidRDefault="001E61F5" w:rsidP="001E61F5">
            <w:pPr>
              <w:pStyle w:val="TableParagraph"/>
              <w:spacing w:line="291" w:lineRule="exact"/>
              <w:rPr>
                <w:sz w:val="24"/>
              </w:rPr>
            </w:pPr>
            <w:r>
              <w:rPr>
                <w:sz w:val="24"/>
              </w:rPr>
              <w:t>Digital</w:t>
            </w:r>
            <w:r>
              <w:rPr>
                <w:spacing w:val="3"/>
                <w:sz w:val="24"/>
              </w:rPr>
              <w:t xml:space="preserve"> </w:t>
            </w:r>
            <w:r>
              <w:rPr>
                <w:spacing w:val="-2"/>
                <w:sz w:val="24"/>
              </w:rPr>
              <w:t>Marketing</w:t>
            </w:r>
          </w:p>
          <w:p w14:paraId="62D66285" w14:textId="77777777" w:rsidR="001E61F5" w:rsidRDefault="001E61F5" w:rsidP="001E61F5">
            <w:pPr>
              <w:pStyle w:val="TableParagraph"/>
              <w:spacing w:line="267" w:lineRule="exact"/>
              <w:rPr>
                <w:spacing w:val="-2"/>
                <w:sz w:val="24"/>
              </w:rPr>
            </w:pPr>
            <w:r>
              <w:rPr>
                <w:sz w:val="24"/>
              </w:rPr>
              <w:t xml:space="preserve">Project </w:t>
            </w:r>
            <w:r>
              <w:rPr>
                <w:spacing w:val="-2"/>
                <w:sz w:val="24"/>
              </w:rPr>
              <w:t>Management</w:t>
            </w:r>
          </w:p>
          <w:p w14:paraId="6A65FC64" w14:textId="558E86A5" w:rsidR="001E61F5" w:rsidRPr="006C1BB3" w:rsidRDefault="001E61F5" w:rsidP="001E61F5">
            <w:pPr>
              <w:pStyle w:val="TableParagraph"/>
              <w:ind w:right="280"/>
              <w:rPr>
                <w:sz w:val="24"/>
              </w:rPr>
            </w:pPr>
            <w:r w:rsidRPr="003B3856">
              <w:rPr>
                <w:spacing w:val="-2"/>
                <w:sz w:val="24"/>
              </w:rPr>
              <w:t>Business Management</w:t>
            </w:r>
          </w:p>
        </w:tc>
      </w:tr>
      <w:tr w:rsidR="001E61F5" w14:paraId="34A290D7" w14:textId="77777777" w:rsidTr="005D716F">
        <w:trPr>
          <w:trHeight w:val="3599"/>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26E889" w14:textId="77777777" w:rsidR="001E61F5" w:rsidRDefault="001E61F5" w:rsidP="001E61F5">
            <w:pPr>
              <w:pStyle w:val="TableParagraph"/>
              <w:ind w:left="0"/>
              <w:rPr>
                <w:rFonts w:ascii="Calibri Light"/>
                <w:sz w:val="24"/>
              </w:rPr>
            </w:pPr>
          </w:p>
          <w:p w14:paraId="5052745F" w14:textId="77777777" w:rsidR="001E61F5" w:rsidRPr="001E61F5" w:rsidRDefault="001E61F5" w:rsidP="001E61F5"/>
          <w:p w14:paraId="7908D8A9" w14:textId="77777777" w:rsidR="001E61F5" w:rsidRPr="001E61F5" w:rsidRDefault="001E61F5" w:rsidP="001E61F5"/>
          <w:p w14:paraId="0B39D662" w14:textId="2077138F" w:rsidR="001E61F5" w:rsidRPr="001E61F5" w:rsidRDefault="001E61F5" w:rsidP="00A724EF">
            <w:pPr>
              <w:jc w:val="center"/>
            </w:pPr>
            <w:r>
              <w:t>Foreseeable Ethical issues</w:t>
            </w:r>
            <w:r>
              <w:rPr>
                <w:spacing w:val="-13"/>
              </w:rPr>
              <w:t xml:space="preserve"> </w:t>
            </w:r>
            <w:r>
              <w:t>and</w:t>
            </w:r>
            <w:r>
              <w:rPr>
                <w:spacing w:val="-13"/>
              </w:rPr>
              <w:t xml:space="preserve"> </w:t>
            </w:r>
            <w:r>
              <w:t>how</w:t>
            </w:r>
            <w:r>
              <w:rPr>
                <w:spacing w:val="-14"/>
              </w:rPr>
              <w:t xml:space="preserve"> </w:t>
            </w:r>
            <w:r>
              <w:t>these</w:t>
            </w:r>
            <w:r w:rsidR="00A724EF">
              <w:t xml:space="preserve"> will</w:t>
            </w:r>
            <w:r w:rsidR="00A724EF">
              <w:rPr>
                <w:spacing w:val="-14"/>
              </w:rPr>
              <w:t xml:space="preserve"> </w:t>
            </w:r>
            <w:r w:rsidR="00A724EF">
              <w:t>be</w:t>
            </w:r>
            <w:r w:rsidR="00A724EF">
              <w:rPr>
                <w:spacing w:val="-12"/>
              </w:rPr>
              <w:t xml:space="preserve"> </w:t>
            </w:r>
            <w:r w:rsidR="00A724EF">
              <w:t>tackled</w:t>
            </w:r>
            <w:r w:rsidR="00A724EF">
              <w:rPr>
                <w:spacing w:val="-14"/>
              </w:rPr>
              <w:t xml:space="preserve"> </w:t>
            </w:r>
            <w:r w:rsidR="00A724EF">
              <w:t xml:space="preserve">(if </w:t>
            </w:r>
            <w:r w:rsidR="00A724EF">
              <w:rPr>
                <w:spacing w:val="-2"/>
              </w:rPr>
              <w:t>applicable):</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F0B255E" w14:textId="77777777" w:rsidR="001E61F5" w:rsidRDefault="001E61F5" w:rsidP="001E61F5">
            <w:pPr>
              <w:pStyle w:val="TableParagraph"/>
              <w:spacing w:before="1"/>
              <w:ind w:left="0"/>
              <w:rPr>
                <w:sz w:val="24"/>
              </w:rPr>
            </w:pPr>
            <w:r>
              <w:rPr>
                <w:sz w:val="24"/>
              </w:rPr>
              <w:t>Data</w:t>
            </w:r>
            <w:r>
              <w:rPr>
                <w:spacing w:val="-3"/>
                <w:sz w:val="24"/>
              </w:rPr>
              <w:t xml:space="preserve"> </w:t>
            </w:r>
            <w:r>
              <w:rPr>
                <w:sz w:val="24"/>
              </w:rPr>
              <w:t>Privacy:</w:t>
            </w:r>
            <w:r>
              <w:rPr>
                <w:spacing w:val="-6"/>
                <w:sz w:val="24"/>
              </w:rPr>
              <w:t xml:space="preserve"> </w:t>
            </w:r>
            <w:r>
              <w:rPr>
                <w:sz w:val="24"/>
              </w:rPr>
              <w:t>Protect</w:t>
            </w:r>
            <w:r>
              <w:rPr>
                <w:spacing w:val="-2"/>
                <w:sz w:val="24"/>
              </w:rPr>
              <w:t xml:space="preserve"> </w:t>
            </w:r>
            <w:r>
              <w:rPr>
                <w:sz w:val="24"/>
              </w:rPr>
              <w:t xml:space="preserve">customer </w:t>
            </w:r>
            <w:r>
              <w:rPr>
                <w:spacing w:val="-4"/>
                <w:sz w:val="24"/>
              </w:rPr>
              <w:t>data</w:t>
            </w:r>
          </w:p>
          <w:p w14:paraId="56AFF7EC" w14:textId="77777777" w:rsidR="001E61F5" w:rsidRDefault="001E61F5" w:rsidP="001E61F5">
            <w:pPr>
              <w:pStyle w:val="TableParagraph"/>
              <w:spacing w:before="1"/>
              <w:ind w:left="0" w:right="20"/>
              <w:rPr>
                <w:spacing w:val="-2"/>
                <w:sz w:val="24"/>
              </w:rPr>
            </w:pPr>
            <w:r>
              <w:rPr>
                <w:sz w:val="24"/>
              </w:rPr>
              <w:t>Fair</w:t>
            </w:r>
            <w:r>
              <w:rPr>
                <w:spacing w:val="-6"/>
                <w:sz w:val="24"/>
              </w:rPr>
              <w:t xml:space="preserve"> </w:t>
            </w:r>
            <w:r>
              <w:rPr>
                <w:sz w:val="24"/>
              </w:rPr>
              <w:t>Pricing:</w:t>
            </w:r>
            <w:r>
              <w:rPr>
                <w:spacing w:val="-3"/>
                <w:sz w:val="24"/>
              </w:rPr>
              <w:t xml:space="preserve"> </w:t>
            </w:r>
            <w:r>
              <w:rPr>
                <w:sz w:val="24"/>
              </w:rPr>
              <w:t>Maintain</w:t>
            </w:r>
            <w:r>
              <w:rPr>
                <w:spacing w:val="-7"/>
                <w:sz w:val="24"/>
              </w:rPr>
              <w:t xml:space="preserve"> </w:t>
            </w:r>
            <w:r>
              <w:rPr>
                <w:sz w:val="24"/>
              </w:rPr>
              <w:t>transparent</w:t>
            </w:r>
            <w:r>
              <w:rPr>
                <w:spacing w:val="-5"/>
                <w:sz w:val="24"/>
              </w:rPr>
              <w:t xml:space="preserve"> </w:t>
            </w:r>
            <w:r>
              <w:rPr>
                <w:sz w:val="24"/>
              </w:rPr>
              <w:t>and</w:t>
            </w:r>
            <w:r>
              <w:rPr>
                <w:spacing w:val="-5"/>
                <w:sz w:val="24"/>
              </w:rPr>
              <w:t xml:space="preserve"> </w:t>
            </w:r>
            <w:r>
              <w:rPr>
                <w:sz w:val="24"/>
              </w:rPr>
              <w:t>competitive</w:t>
            </w:r>
            <w:r>
              <w:rPr>
                <w:spacing w:val="-3"/>
                <w:sz w:val="24"/>
              </w:rPr>
              <w:t xml:space="preserve"> </w:t>
            </w:r>
            <w:r>
              <w:rPr>
                <w:spacing w:val="-2"/>
                <w:sz w:val="24"/>
              </w:rPr>
              <w:t>pricing.</w:t>
            </w:r>
          </w:p>
          <w:p w14:paraId="757C9006" w14:textId="77777777" w:rsidR="001E61F5" w:rsidRDefault="001E61F5" w:rsidP="001E61F5">
            <w:pPr>
              <w:pStyle w:val="TableParagraph"/>
              <w:spacing w:before="4" w:line="235" w:lineRule="auto"/>
              <w:ind w:left="0" w:right="134"/>
              <w:rPr>
                <w:sz w:val="24"/>
              </w:rPr>
            </w:pPr>
            <w:r>
              <w:rPr>
                <w:sz w:val="24"/>
              </w:rPr>
              <w:t>Counterfeit</w:t>
            </w:r>
            <w:r>
              <w:rPr>
                <w:spacing w:val="-6"/>
                <w:sz w:val="24"/>
              </w:rPr>
              <w:t xml:space="preserve"> </w:t>
            </w:r>
            <w:r>
              <w:rPr>
                <w:sz w:val="24"/>
              </w:rPr>
              <w:t>Products:</w:t>
            </w:r>
            <w:r>
              <w:rPr>
                <w:spacing w:val="-5"/>
                <w:sz w:val="24"/>
              </w:rPr>
              <w:t xml:space="preserve"> </w:t>
            </w:r>
            <w:r>
              <w:rPr>
                <w:sz w:val="24"/>
              </w:rPr>
              <w:t>Implement</w:t>
            </w:r>
            <w:r>
              <w:rPr>
                <w:spacing w:val="-7"/>
                <w:sz w:val="24"/>
              </w:rPr>
              <w:t xml:space="preserve"> </w:t>
            </w:r>
            <w:r>
              <w:rPr>
                <w:sz w:val="24"/>
              </w:rPr>
              <w:t>quality</w:t>
            </w:r>
            <w:r>
              <w:rPr>
                <w:spacing w:val="-5"/>
                <w:sz w:val="24"/>
              </w:rPr>
              <w:t xml:space="preserve"> </w:t>
            </w:r>
            <w:r>
              <w:rPr>
                <w:sz w:val="24"/>
              </w:rPr>
              <w:t>control</w:t>
            </w:r>
            <w:r>
              <w:rPr>
                <w:spacing w:val="-6"/>
                <w:sz w:val="24"/>
              </w:rPr>
              <w:t xml:space="preserve"> </w:t>
            </w:r>
            <w:r>
              <w:rPr>
                <w:sz w:val="24"/>
              </w:rPr>
              <w:t>and</w:t>
            </w:r>
            <w:r>
              <w:rPr>
                <w:spacing w:val="-7"/>
                <w:sz w:val="24"/>
              </w:rPr>
              <w:t xml:space="preserve"> </w:t>
            </w:r>
            <w:r>
              <w:rPr>
                <w:sz w:val="24"/>
              </w:rPr>
              <w:t>verify</w:t>
            </w:r>
            <w:r>
              <w:rPr>
                <w:spacing w:val="-5"/>
                <w:sz w:val="24"/>
              </w:rPr>
              <w:t xml:space="preserve"> </w:t>
            </w:r>
            <w:r>
              <w:rPr>
                <w:sz w:val="24"/>
              </w:rPr>
              <w:t xml:space="preserve">product </w:t>
            </w:r>
            <w:r>
              <w:rPr>
                <w:spacing w:val="-2"/>
                <w:sz w:val="24"/>
              </w:rPr>
              <w:t>authenticity.</w:t>
            </w:r>
          </w:p>
          <w:p w14:paraId="46AE2526" w14:textId="36999DBF" w:rsidR="001E61F5" w:rsidRDefault="001E61F5" w:rsidP="001E61F5">
            <w:pPr>
              <w:pStyle w:val="TableParagraph"/>
              <w:spacing w:before="4" w:line="235" w:lineRule="auto"/>
              <w:ind w:left="0" w:right="134"/>
              <w:rPr>
                <w:sz w:val="24"/>
              </w:rPr>
            </w:pPr>
            <w:r>
              <w:rPr>
                <w:sz w:val="24"/>
              </w:rPr>
              <w:t>Ethical Sourcing: Partner with ethical suppliers.</w:t>
            </w:r>
          </w:p>
          <w:p w14:paraId="21D3FD18" w14:textId="77777777" w:rsidR="001E61F5" w:rsidRDefault="001E61F5" w:rsidP="001E61F5">
            <w:pPr>
              <w:pStyle w:val="TableParagraph"/>
              <w:spacing w:before="3"/>
              <w:ind w:left="0"/>
              <w:rPr>
                <w:sz w:val="24"/>
              </w:rPr>
            </w:pPr>
            <w:r>
              <w:rPr>
                <w:sz w:val="24"/>
              </w:rPr>
              <w:t>Accessibility:</w:t>
            </w:r>
            <w:r>
              <w:rPr>
                <w:spacing w:val="-4"/>
                <w:sz w:val="24"/>
              </w:rPr>
              <w:t xml:space="preserve"> </w:t>
            </w:r>
            <w:r>
              <w:rPr>
                <w:sz w:val="24"/>
              </w:rPr>
              <w:t>Ensure</w:t>
            </w:r>
            <w:r>
              <w:rPr>
                <w:spacing w:val="-4"/>
                <w:sz w:val="24"/>
              </w:rPr>
              <w:t xml:space="preserve"> </w:t>
            </w:r>
            <w:r>
              <w:rPr>
                <w:sz w:val="24"/>
              </w:rPr>
              <w:t>the</w:t>
            </w:r>
            <w:r>
              <w:rPr>
                <w:spacing w:val="-3"/>
                <w:sz w:val="24"/>
              </w:rPr>
              <w:t xml:space="preserve"> </w:t>
            </w:r>
            <w:r>
              <w:rPr>
                <w:sz w:val="24"/>
              </w:rPr>
              <w:t>platform</w:t>
            </w:r>
            <w:r>
              <w:rPr>
                <w:spacing w:val="-7"/>
                <w:sz w:val="24"/>
              </w:rPr>
              <w:t xml:space="preserve"> </w:t>
            </w:r>
            <w:r>
              <w:rPr>
                <w:sz w:val="24"/>
              </w:rPr>
              <w:t>is</w:t>
            </w:r>
            <w:r>
              <w:rPr>
                <w:spacing w:val="-3"/>
                <w:sz w:val="24"/>
              </w:rPr>
              <w:t xml:space="preserve"> </w:t>
            </w:r>
            <w:r>
              <w:rPr>
                <w:spacing w:val="-2"/>
                <w:sz w:val="24"/>
              </w:rPr>
              <w:t>accessible.</w:t>
            </w:r>
          </w:p>
          <w:p w14:paraId="5CA156D6" w14:textId="77777777" w:rsidR="001E61F5" w:rsidRDefault="001E61F5" w:rsidP="001E61F5">
            <w:pPr>
              <w:pStyle w:val="TableParagraph"/>
              <w:spacing w:before="4" w:line="235" w:lineRule="auto"/>
              <w:ind w:left="0" w:right="1634"/>
              <w:rPr>
                <w:sz w:val="24"/>
              </w:rPr>
            </w:pPr>
            <w:r>
              <w:rPr>
                <w:sz w:val="24"/>
              </w:rPr>
              <w:t>User</w:t>
            </w:r>
            <w:r>
              <w:rPr>
                <w:spacing w:val="-5"/>
                <w:sz w:val="24"/>
              </w:rPr>
              <w:t xml:space="preserve"> </w:t>
            </w:r>
            <w:r>
              <w:rPr>
                <w:sz w:val="24"/>
              </w:rPr>
              <w:t>Reviews:</w:t>
            </w:r>
            <w:r>
              <w:rPr>
                <w:spacing w:val="-6"/>
                <w:sz w:val="24"/>
              </w:rPr>
              <w:t xml:space="preserve"> </w:t>
            </w:r>
            <w:r>
              <w:rPr>
                <w:sz w:val="24"/>
              </w:rPr>
              <w:t xml:space="preserve">Check daily or in every two days </w:t>
            </w:r>
          </w:p>
          <w:p w14:paraId="348D36C5" w14:textId="11B40CF0" w:rsidR="001E61F5" w:rsidRDefault="001E61F5" w:rsidP="001E61F5">
            <w:pPr>
              <w:pStyle w:val="TableParagraph"/>
              <w:spacing w:before="4" w:line="235" w:lineRule="auto"/>
              <w:ind w:left="0" w:right="1634"/>
              <w:rPr>
                <w:sz w:val="24"/>
              </w:rPr>
            </w:pPr>
            <w:r>
              <w:rPr>
                <w:sz w:val="24"/>
              </w:rPr>
              <w:t>Local Business Impact: Support local businesses.</w:t>
            </w:r>
          </w:p>
          <w:p w14:paraId="287AF40B" w14:textId="77777777" w:rsidR="001E61F5" w:rsidRDefault="001E61F5" w:rsidP="001E61F5">
            <w:pPr>
              <w:pStyle w:val="TableParagraph"/>
              <w:spacing w:before="5" w:line="235" w:lineRule="auto"/>
              <w:ind w:left="0"/>
              <w:rPr>
                <w:sz w:val="24"/>
              </w:rPr>
            </w:pPr>
            <w:r>
              <w:rPr>
                <w:sz w:val="24"/>
              </w:rPr>
              <w:t>Customer</w:t>
            </w:r>
            <w:r>
              <w:rPr>
                <w:spacing w:val="-4"/>
                <w:sz w:val="24"/>
              </w:rPr>
              <w:t xml:space="preserve"> </w:t>
            </w:r>
            <w:r>
              <w:rPr>
                <w:sz w:val="24"/>
              </w:rPr>
              <w:t>Data</w:t>
            </w:r>
            <w:r>
              <w:rPr>
                <w:spacing w:val="-7"/>
                <w:sz w:val="24"/>
              </w:rPr>
              <w:t xml:space="preserve"> </w:t>
            </w:r>
            <w:r>
              <w:rPr>
                <w:sz w:val="24"/>
              </w:rPr>
              <w:t>Handling:</w:t>
            </w:r>
            <w:r>
              <w:rPr>
                <w:spacing w:val="-5"/>
                <w:sz w:val="24"/>
              </w:rPr>
              <w:t xml:space="preserve"> </w:t>
            </w:r>
            <w:r>
              <w:rPr>
                <w:sz w:val="24"/>
              </w:rPr>
              <w:t>Obtain</w:t>
            </w:r>
            <w:r>
              <w:rPr>
                <w:spacing w:val="-8"/>
                <w:sz w:val="24"/>
              </w:rPr>
              <w:t xml:space="preserve"> </w:t>
            </w:r>
            <w:r>
              <w:rPr>
                <w:sz w:val="24"/>
              </w:rPr>
              <w:t>clear</w:t>
            </w:r>
            <w:r>
              <w:rPr>
                <w:spacing w:val="-4"/>
                <w:sz w:val="24"/>
              </w:rPr>
              <w:t xml:space="preserve"> </w:t>
            </w:r>
            <w:r>
              <w:rPr>
                <w:sz w:val="24"/>
              </w:rPr>
              <w:t>consent</w:t>
            </w:r>
            <w:r>
              <w:rPr>
                <w:spacing w:val="-7"/>
                <w:sz w:val="24"/>
              </w:rPr>
              <w:t xml:space="preserve"> </w:t>
            </w:r>
            <w:r>
              <w:rPr>
                <w:sz w:val="24"/>
              </w:rPr>
              <w:t>and</w:t>
            </w:r>
            <w:r>
              <w:rPr>
                <w:spacing w:val="-7"/>
                <w:sz w:val="24"/>
              </w:rPr>
              <w:t xml:space="preserve"> </w:t>
            </w:r>
            <w:r>
              <w:rPr>
                <w:sz w:val="24"/>
              </w:rPr>
              <w:t>protect</w:t>
            </w:r>
            <w:r>
              <w:rPr>
                <w:spacing w:val="-6"/>
                <w:sz w:val="24"/>
              </w:rPr>
              <w:t xml:space="preserve"> </w:t>
            </w:r>
            <w:r>
              <w:rPr>
                <w:sz w:val="24"/>
              </w:rPr>
              <w:t>customer</w:t>
            </w:r>
            <w:r>
              <w:rPr>
                <w:spacing w:val="-4"/>
                <w:sz w:val="24"/>
              </w:rPr>
              <w:t xml:space="preserve"> </w:t>
            </w:r>
            <w:r>
              <w:rPr>
                <w:sz w:val="24"/>
              </w:rPr>
              <w:t>data. Customer Trust: Invest in fraud prevention and security.</w:t>
            </w:r>
          </w:p>
          <w:p w14:paraId="0FF1009F" w14:textId="77777777" w:rsidR="001E61F5" w:rsidRDefault="001E61F5" w:rsidP="001E61F5">
            <w:pPr>
              <w:pStyle w:val="TableParagraph"/>
              <w:spacing w:before="3" w:line="274" w:lineRule="exact"/>
              <w:ind w:left="0"/>
              <w:rPr>
                <w:spacing w:val="-2"/>
                <w:sz w:val="24"/>
              </w:rPr>
            </w:pPr>
            <w:r>
              <w:rPr>
                <w:sz w:val="24"/>
              </w:rPr>
              <w:t>Inclusivity:</w:t>
            </w:r>
            <w:r>
              <w:rPr>
                <w:spacing w:val="-5"/>
                <w:sz w:val="24"/>
              </w:rPr>
              <w:t xml:space="preserve"> </w:t>
            </w:r>
            <w:r>
              <w:rPr>
                <w:sz w:val="24"/>
              </w:rPr>
              <w:t>Offer</w:t>
            </w:r>
            <w:r>
              <w:rPr>
                <w:spacing w:val="-7"/>
                <w:sz w:val="24"/>
              </w:rPr>
              <w:t xml:space="preserve"> </w:t>
            </w:r>
            <w:r>
              <w:rPr>
                <w:sz w:val="24"/>
              </w:rPr>
              <w:t>diverse</w:t>
            </w:r>
            <w:r>
              <w:rPr>
                <w:spacing w:val="-8"/>
                <w:sz w:val="24"/>
              </w:rPr>
              <w:t xml:space="preserve"> </w:t>
            </w:r>
            <w:r>
              <w:rPr>
                <w:sz w:val="24"/>
              </w:rPr>
              <w:t>product</w:t>
            </w:r>
            <w:r>
              <w:rPr>
                <w:spacing w:val="-4"/>
                <w:sz w:val="24"/>
              </w:rPr>
              <w:t xml:space="preserve"> </w:t>
            </w:r>
            <w:r>
              <w:rPr>
                <w:sz w:val="24"/>
              </w:rPr>
              <w:t>selections</w:t>
            </w:r>
            <w:r>
              <w:rPr>
                <w:spacing w:val="-3"/>
                <w:sz w:val="24"/>
              </w:rPr>
              <w:t xml:space="preserve"> </w:t>
            </w:r>
            <w:r>
              <w:rPr>
                <w:sz w:val="24"/>
              </w:rPr>
              <w:t>and</w:t>
            </w:r>
            <w:r>
              <w:rPr>
                <w:spacing w:val="-5"/>
                <w:sz w:val="24"/>
              </w:rPr>
              <w:t xml:space="preserve"> </w:t>
            </w:r>
            <w:r>
              <w:rPr>
                <w:sz w:val="24"/>
              </w:rPr>
              <w:t>promote</w:t>
            </w:r>
            <w:r>
              <w:rPr>
                <w:spacing w:val="-3"/>
                <w:sz w:val="24"/>
              </w:rPr>
              <w:t xml:space="preserve"> </w:t>
            </w:r>
            <w:r>
              <w:rPr>
                <w:spacing w:val="-2"/>
                <w:sz w:val="24"/>
              </w:rPr>
              <w:t>inclusivity.</w:t>
            </w:r>
          </w:p>
          <w:p w14:paraId="44E231F0" w14:textId="2BB19733" w:rsidR="001E61F5" w:rsidRDefault="001E61F5" w:rsidP="001E61F5">
            <w:pPr>
              <w:pStyle w:val="TableParagraph"/>
              <w:spacing w:before="1"/>
              <w:ind w:left="0" w:right="20"/>
              <w:rPr>
                <w:sz w:val="24"/>
              </w:rPr>
            </w:pPr>
            <w:r w:rsidRPr="003B3856">
              <w:rPr>
                <w:sz w:val="24"/>
              </w:rPr>
              <w:t>Worker Rights and Welfare:</w:t>
            </w:r>
          </w:p>
        </w:tc>
      </w:tr>
      <w:tr w:rsidR="00A724EF" w14:paraId="6DB9228A" w14:textId="77777777" w:rsidTr="00A724EF">
        <w:trPr>
          <w:trHeight w:val="1603"/>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9B79C5" w14:textId="77777777" w:rsidR="00A724EF" w:rsidRDefault="00A724EF" w:rsidP="00A724EF"/>
          <w:p w14:paraId="268C9CB8" w14:textId="09F79F00" w:rsidR="00A724EF" w:rsidRPr="00A724EF" w:rsidRDefault="00A724EF" w:rsidP="00A724EF">
            <w:pPr>
              <w:jc w:val="center"/>
            </w:pPr>
            <w:r>
              <w:t>Copyright note: (specify</w:t>
            </w:r>
            <w:r>
              <w:rPr>
                <w:spacing w:val="-14"/>
              </w:rPr>
              <w:t xml:space="preserve"> </w:t>
            </w:r>
            <w:r>
              <w:t>copyrights)</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34376C" w14:textId="77777777" w:rsidR="00A724EF" w:rsidRDefault="00A724EF" w:rsidP="00A724EF">
            <w:pPr>
              <w:pStyle w:val="TableParagraph"/>
              <w:spacing w:before="1" w:line="291" w:lineRule="exact"/>
              <w:rPr>
                <w:sz w:val="24"/>
              </w:rPr>
            </w:pPr>
            <w:r>
              <w:rPr>
                <w:sz w:val="24"/>
              </w:rPr>
              <w:t>There</w:t>
            </w:r>
            <w:r>
              <w:rPr>
                <w:spacing w:val="-1"/>
                <w:sz w:val="24"/>
              </w:rPr>
              <w:t xml:space="preserve"> </w:t>
            </w:r>
            <w:r>
              <w:rPr>
                <w:sz w:val="24"/>
              </w:rPr>
              <w:t>are two</w:t>
            </w:r>
            <w:r>
              <w:rPr>
                <w:spacing w:val="-3"/>
                <w:sz w:val="24"/>
              </w:rPr>
              <w:t xml:space="preserve"> </w:t>
            </w:r>
            <w:r>
              <w:rPr>
                <w:spacing w:val="-2"/>
                <w:sz w:val="24"/>
              </w:rPr>
              <w:t>options:</w:t>
            </w:r>
          </w:p>
          <w:p w14:paraId="1B3ED95E" w14:textId="203FB25F" w:rsidR="00A724EF" w:rsidRDefault="00A724EF" w:rsidP="00A724EF">
            <w:pPr>
              <w:pStyle w:val="TableParagraph"/>
              <w:numPr>
                <w:ilvl w:val="0"/>
                <w:numId w:val="4"/>
              </w:numPr>
              <w:tabs>
                <w:tab w:val="left" w:pos="830"/>
              </w:tabs>
              <w:ind w:right="1267"/>
              <w:rPr>
                <w:sz w:val="24"/>
              </w:rPr>
            </w:pPr>
            <w:r>
              <w:rPr>
                <w:sz w:val="24"/>
              </w:rPr>
              <w:t>Opensource</w:t>
            </w:r>
            <w:r>
              <w:rPr>
                <w:spacing w:val="-7"/>
                <w:sz w:val="24"/>
              </w:rPr>
              <w:t xml:space="preserve"> </w:t>
            </w:r>
            <w:r>
              <w:rPr>
                <w:sz w:val="24"/>
              </w:rPr>
              <w:t>software</w:t>
            </w:r>
            <w:r>
              <w:rPr>
                <w:spacing w:val="-7"/>
                <w:sz w:val="24"/>
              </w:rPr>
              <w:t xml:space="preserve"> </w:t>
            </w:r>
            <w:r>
              <w:rPr>
                <w:sz w:val="24"/>
              </w:rPr>
              <w:t>protected</w:t>
            </w:r>
            <w:r>
              <w:rPr>
                <w:spacing w:val="-8"/>
                <w:sz w:val="24"/>
              </w:rPr>
              <w:t xml:space="preserve"> </w:t>
            </w:r>
            <w:r>
              <w:rPr>
                <w:sz w:val="24"/>
              </w:rPr>
              <w:t>by</w:t>
            </w:r>
            <w:r>
              <w:rPr>
                <w:spacing w:val="-7"/>
                <w:sz w:val="24"/>
              </w:rPr>
              <w:t xml:space="preserve"> </w:t>
            </w:r>
            <w:r>
              <w:rPr>
                <w:sz w:val="24"/>
              </w:rPr>
              <w:t>the</w:t>
            </w:r>
            <w:r>
              <w:rPr>
                <w:spacing w:val="-7"/>
                <w:sz w:val="24"/>
              </w:rPr>
              <w:t xml:space="preserve"> </w:t>
            </w:r>
            <w:r>
              <w:rPr>
                <w:sz w:val="24"/>
              </w:rPr>
              <w:t>Apache</w:t>
            </w:r>
            <w:r>
              <w:rPr>
                <w:spacing w:val="-7"/>
                <w:sz w:val="24"/>
              </w:rPr>
              <w:t xml:space="preserve"> </w:t>
            </w:r>
            <w:r>
              <w:rPr>
                <w:sz w:val="24"/>
              </w:rPr>
              <w:t>License</w:t>
            </w:r>
            <w:r>
              <w:rPr>
                <w:spacing w:val="-7"/>
                <w:sz w:val="24"/>
              </w:rPr>
              <w:t xml:space="preserve"> </w:t>
            </w:r>
            <w:r>
              <w:rPr>
                <w:sz w:val="24"/>
              </w:rPr>
              <w:t>2.0 (permissive software license)</w:t>
            </w:r>
          </w:p>
          <w:p w14:paraId="7B65068C" w14:textId="5525A84A" w:rsidR="00A724EF" w:rsidRDefault="00A724EF" w:rsidP="00A724EF">
            <w:pPr>
              <w:pStyle w:val="TableParagraph"/>
              <w:spacing w:before="1"/>
              <w:ind w:left="0"/>
              <w:rPr>
                <w:sz w:val="24"/>
              </w:rPr>
            </w:pPr>
            <w:r>
              <w:rPr>
                <w:sz w:val="24"/>
              </w:rPr>
              <w:t>UCA</w:t>
            </w:r>
            <w:r>
              <w:rPr>
                <w:spacing w:val="2"/>
                <w:sz w:val="24"/>
              </w:rPr>
              <w:t xml:space="preserve"> </w:t>
            </w:r>
            <w:r>
              <w:rPr>
                <w:spacing w:val="-2"/>
                <w:sz w:val="24"/>
              </w:rPr>
              <w:t>Copyright</w:t>
            </w:r>
          </w:p>
        </w:tc>
      </w:tr>
      <w:tr w:rsidR="00A724EF" w14:paraId="6F5CED97" w14:textId="77777777" w:rsidTr="00A724EF">
        <w:trPr>
          <w:trHeight w:val="1603"/>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67248B4" w14:textId="77777777" w:rsidR="00A724EF" w:rsidRDefault="00A724EF" w:rsidP="00A724EF">
            <w:pPr>
              <w:pStyle w:val="TableParagraph"/>
              <w:ind w:left="0"/>
              <w:rPr>
                <w:rFonts w:ascii="Calibri Light"/>
                <w:sz w:val="24"/>
              </w:rPr>
            </w:pPr>
          </w:p>
          <w:p w14:paraId="595BFF59" w14:textId="77777777" w:rsidR="00A724EF" w:rsidRDefault="00A724EF" w:rsidP="00A724EF">
            <w:pPr>
              <w:pStyle w:val="TableParagraph"/>
              <w:spacing w:before="60"/>
              <w:ind w:left="0"/>
              <w:rPr>
                <w:rFonts w:ascii="Calibri Light"/>
                <w:sz w:val="24"/>
              </w:rPr>
            </w:pPr>
          </w:p>
          <w:p w14:paraId="4DDE5A1D" w14:textId="395FF0FE" w:rsidR="00A724EF" w:rsidRDefault="00A724EF" w:rsidP="00A724EF">
            <w:r>
              <w:t>Expected</w:t>
            </w:r>
            <w:r>
              <w:rPr>
                <w:spacing w:val="-9"/>
              </w:rPr>
              <w:t xml:space="preserve"> </w:t>
            </w:r>
            <w:r>
              <w:rPr>
                <w:spacing w:val="-2"/>
              </w:rPr>
              <w:t>outcomes:</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AD1D30" w14:textId="46AAA767" w:rsidR="00A724EF" w:rsidRPr="003B3856" w:rsidRDefault="00A724EF" w:rsidP="00A724EF">
            <w:pPr>
              <w:pStyle w:val="TableParagraph"/>
              <w:spacing w:before="1"/>
              <w:rPr>
                <w:sz w:val="24"/>
              </w:rPr>
            </w:pPr>
            <w:r w:rsidRPr="003B3856">
              <w:rPr>
                <w:sz w:val="24"/>
              </w:rPr>
              <w:t>For the AliCart ecommerce platform project, several positive outcomes are anticipated, assuming effective implementation and management. Here are the expected outcomes:</w:t>
            </w:r>
          </w:p>
          <w:p w14:paraId="7C4576E7" w14:textId="77777777" w:rsidR="00A724EF" w:rsidRPr="003B3856" w:rsidRDefault="00A724EF" w:rsidP="00A724EF">
            <w:pPr>
              <w:pStyle w:val="TableParagraph"/>
              <w:spacing w:before="1"/>
              <w:ind w:right="5671"/>
              <w:rPr>
                <w:sz w:val="24"/>
              </w:rPr>
            </w:pPr>
          </w:p>
          <w:p w14:paraId="6F153EA1" w14:textId="372F8422" w:rsidR="00A724EF" w:rsidRPr="003B3856" w:rsidRDefault="00A724EF" w:rsidP="005D716F">
            <w:pPr>
              <w:pStyle w:val="TableParagraph"/>
              <w:spacing w:before="1"/>
              <w:rPr>
                <w:sz w:val="24"/>
              </w:rPr>
            </w:pPr>
            <w:r w:rsidRPr="003B3856">
              <w:rPr>
                <w:sz w:val="24"/>
              </w:rPr>
              <w:t>1. Enhanced Accessibility and Convenience:    Customers in Badakhshan will have easier access to a broader range of products, from basic necessities to luxury items, all available online. This convenience eliminates the need for long, costly trips to distant markets, saving time and reducing travelrelated stress.</w:t>
            </w:r>
          </w:p>
          <w:p w14:paraId="1D10893F" w14:textId="41FDBFF1" w:rsidR="00A724EF" w:rsidRPr="003B3856" w:rsidRDefault="00A724EF" w:rsidP="005D716F">
            <w:pPr>
              <w:pStyle w:val="TableParagraph"/>
              <w:spacing w:before="1"/>
              <w:rPr>
                <w:sz w:val="24"/>
              </w:rPr>
            </w:pPr>
            <w:r w:rsidRPr="003B3856">
              <w:rPr>
                <w:sz w:val="24"/>
              </w:rPr>
              <w:t>2. Economic Empowerment of Local Vendors:</w:t>
            </w:r>
          </w:p>
          <w:p w14:paraId="1E6DF8F3" w14:textId="34ECE7FD" w:rsidR="00A724EF" w:rsidRPr="003B3856" w:rsidRDefault="00A724EF" w:rsidP="00A724EF">
            <w:pPr>
              <w:pStyle w:val="TableParagraph"/>
              <w:spacing w:before="1"/>
              <w:ind w:right="16"/>
              <w:rPr>
                <w:sz w:val="24"/>
              </w:rPr>
            </w:pPr>
            <w:r w:rsidRPr="003B3856">
              <w:rPr>
                <w:sz w:val="24"/>
              </w:rPr>
              <w:t xml:space="preserve">    By providing a platform for local artisans and vendors, especially those </w:t>
            </w:r>
            <w:r w:rsidRPr="003B3856">
              <w:rPr>
                <w:sz w:val="24"/>
              </w:rPr>
              <w:lastRenderedPageBreak/>
              <w:t>without the means to establish their own online presence, AliCart can significantly boost local entrepreneurship. This enables them to reach a wider customer base, potentially increasing their sales and income.</w:t>
            </w:r>
          </w:p>
          <w:p w14:paraId="7BF44B8E" w14:textId="77777777" w:rsidR="00A724EF" w:rsidRPr="003B3856" w:rsidRDefault="00A724EF" w:rsidP="00A724EF">
            <w:pPr>
              <w:pStyle w:val="TableParagraph"/>
              <w:spacing w:before="1"/>
              <w:ind w:right="5671"/>
              <w:rPr>
                <w:sz w:val="24"/>
              </w:rPr>
            </w:pPr>
          </w:p>
          <w:p w14:paraId="66037926" w14:textId="677FE37D" w:rsidR="00A724EF" w:rsidRPr="003B3856" w:rsidRDefault="00A724EF" w:rsidP="005D716F">
            <w:pPr>
              <w:pStyle w:val="TableParagraph"/>
              <w:spacing w:before="1"/>
              <w:rPr>
                <w:sz w:val="24"/>
              </w:rPr>
            </w:pPr>
            <w:r w:rsidRPr="003B3856">
              <w:rPr>
                <w:sz w:val="24"/>
              </w:rPr>
              <w:t>3. Improved Market Competition:</w:t>
            </w:r>
          </w:p>
          <w:p w14:paraId="25C61B3F" w14:textId="7F8CB45E" w:rsidR="00A724EF" w:rsidRPr="003B3856" w:rsidRDefault="00A724EF" w:rsidP="00A724EF">
            <w:pPr>
              <w:pStyle w:val="TableParagraph"/>
              <w:spacing w:before="1"/>
              <w:rPr>
                <w:sz w:val="24"/>
              </w:rPr>
            </w:pPr>
            <w:r w:rsidRPr="003B3856">
              <w:rPr>
                <w:sz w:val="24"/>
              </w:rPr>
              <w:t xml:space="preserve">    The introduction of AliCart is likely to stimulate competitive pricing and variety, benefiting consumers. It can force existing businesses to innovate and improve their offerings, which elevates the overall market quality.</w:t>
            </w:r>
          </w:p>
          <w:p w14:paraId="3C101288" w14:textId="35C9AA14" w:rsidR="00A724EF" w:rsidRPr="003B3856" w:rsidRDefault="00A724EF" w:rsidP="00A724EF">
            <w:pPr>
              <w:pStyle w:val="TableParagraph"/>
              <w:spacing w:before="1"/>
              <w:ind w:right="5671"/>
              <w:rPr>
                <w:sz w:val="24"/>
              </w:rPr>
            </w:pPr>
            <w:r w:rsidRPr="003B3856">
              <w:rPr>
                <w:sz w:val="24"/>
              </w:rPr>
              <w:t>4. Job Creation:</w:t>
            </w:r>
          </w:p>
          <w:p w14:paraId="4FA3D2A8" w14:textId="53F063B9" w:rsidR="00A724EF" w:rsidRPr="003B3856" w:rsidRDefault="00A724EF" w:rsidP="00A724EF">
            <w:pPr>
              <w:pStyle w:val="TableParagraph"/>
              <w:spacing w:before="1"/>
              <w:rPr>
                <w:sz w:val="24"/>
              </w:rPr>
            </w:pPr>
            <w:r w:rsidRPr="003B3856">
              <w:rPr>
                <w:sz w:val="24"/>
              </w:rPr>
              <w:t xml:space="preserve">    The operation of AliCart will require a range of new roles, from logistics and customer support to technical development and management. This job creation can be a significant boon to the local economy, providing employment opportunities and developing local talent.</w:t>
            </w:r>
          </w:p>
          <w:p w14:paraId="5AD55C68" w14:textId="77777777" w:rsidR="00A724EF" w:rsidRPr="003B3856" w:rsidRDefault="00A724EF" w:rsidP="00A724EF">
            <w:pPr>
              <w:pStyle w:val="TableParagraph"/>
              <w:spacing w:before="1"/>
              <w:ind w:right="5671"/>
              <w:rPr>
                <w:sz w:val="24"/>
              </w:rPr>
            </w:pPr>
          </w:p>
          <w:p w14:paraId="4646F8C4" w14:textId="3E85051C" w:rsidR="00A724EF" w:rsidRPr="003B3856" w:rsidRDefault="00A724EF" w:rsidP="005D716F">
            <w:pPr>
              <w:pStyle w:val="TableParagraph"/>
              <w:spacing w:before="1"/>
              <w:rPr>
                <w:sz w:val="24"/>
              </w:rPr>
            </w:pPr>
            <w:r w:rsidRPr="003B3856">
              <w:rPr>
                <w:sz w:val="24"/>
              </w:rPr>
              <w:t>5. Strengthening of Local Economy:</w:t>
            </w:r>
          </w:p>
          <w:p w14:paraId="2BC26221" w14:textId="482E8780" w:rsidR="00A724EF" w:rsidRPr="003B3856" w:rsidRDefault="00A724EF" w:rsidP="00A724EF">
            <w:pPr>
              <w:pStyle w:val="TableParagraph"/>
              <w:spacing w:before="1"/>
              <w:rPr>
                <w:sz w:val="24"/>
              </w:rPr>
            </w:pPr>
            <w:r w:rsidRPr="003B3856">
              <w:rPr>
                <w:sz w:val="24"/>
              </w:rPr>
              <w:t xml:space="preserve">    Increased sales, business opportunities, and job creation contribute to strengthening the local economy. Moreover, keeping the spending within the community enhances economic resilience.</w:t>
            </w:r>
          </w:p>
          <w:p w14:paraId="5B3B472E" w14:textId="77777777" w:rsidR="00A724EF" w:rsidRPr="003B3856" w:rsidRDefault="00A724EF" w:rsidP="00A724EF">
            <w:pPr>
              <w:pStyle w:val="TableParagraph"/>
              <w:spacing w:before="1"/>
              <w:ind w:right="5671"/>
              <w:rPr>
                <w:sz w:val="24"/>
              </w:rPr>
            </w:pPr>
          </w:p>
          <w:p w14:paraId="0C269C96" w14:textId="7D6236AF" w:rsidR="00A724EF" w:rsidRPr="003B3856" w:rsidRDefault="00A724EF" w:rsidP="00A724EF">
            <w:pPr>
              <w:pStyle w:val="TableParagraph"/>
              <w:spacing w:before="1"/>
              <w:ind w:right="16"/>
              <w:rPr>
                <w:sz w:val="24"/>
              </w:rPr>
            </w:pPr>
            <w:r w:rsidRPr="003B3856">
              <w:rPr>
                <w:sz w:val="24"/>
              </w:rPr>
              <w:t>6. Increased Consumer Satisfaction and Trust:</w:t>
            </w:r>
          </w:p>
          <w:p w14:paraId="4051D70C" w14:textId="73E3BC03" w:rsidR="00A724EF" w:rsidRPr="003B3856" w:rsidRDefault="00A724EF" w:rsidP="00A724EF">
            <w:pPr>
              <w:pStyle w:val="TableParagraph"/>
              <w:spacing w:before="1"/>
              <w:ind w:right="16"/>
              <w:rPr>
                <w:sz w:val="24"/>
              </w:rPr>
            </w:pPr>
            <w:r w:rsidRPr="003B3856">
              <w:rPr>
                <w:sz w:val="24"/>
              </w:rPr>
              <w:t xml:space="preserve">    With a commitment to quality, customer service, and reliable delivery, consumer satisfaction and trust in online shopping within the community are expected to rise. This shift can lead to increased adoption of ecommerce solutions locally.</w:t>
            </w:r>
          </w:p>
          <w:p w14:paraId="1EB3B5D0" w14:textId="77777777" w:rsidR="00A724EF" w:rsidRPr="003B3856" w:rsidRDefault="00A724EF" w:rsidP="00A724EF">
            <w:pPr>
              <w:pStyle w:val="TableParagraph"/>
              <w:spacing w:before="1"/>
              <w:ind w:right="16"/>
              <w:rPr>
                <w:sz w:val="24"/>
              </w:rPr>
            </w:pPr>
          </w:p>
          <w:p w14:paraId="6F52A6DB" w14:textId="056846AC" w:rsidR="00A724EF" w:rsidRPr="003B3856" w:rsidRDefault="00A724EF" w:rsidP="00A724EF">
            <w:pPr>
              <w:pStyle w:val="TableParagraph"/>
              <w:spacing w:before="1"/>
              <w:ind w:right="16"/>
              <w:rPr>
                <w:sz w:val="24"/>
              </w:rPr>
            </w:pPr>
            <w:r w:rsidRPr="003B3856">
              <w:rPr>
                <w:sz w:val="24"/>
              </w:rPr>
              <w:t>7. Reduction in Environmental Impact:</w:t>
            </w:r>
          </w:p>
          <w:p w14:paraId="50D80589" w14:textId="02B0A6F2" w:rsidR="00A724EF" w:rsidRPr="003B3856" w:rsidRDefault="00A724EF" w:rsidP="00A724EF">
            <w:pPr>
              <w:pStyle w:val="TableParagraph"/>
              <w:spacing w:before="1"/>
              <w:ind w:right="16"/>
              <w:rPr>
                <w:sz w:val="24"/>
              </w:rPr>
            </w:pPr>
            <w:r w:rsidRPr="003B3856">
              <w:rPr>
                <w:sz w:val="24"/>
              </w:rPr>
              <w:t xml:space="preserve">    By centralizing deliveries and potentially optimizing logistics, AliCart can contribute to a reduction in the carbon footprint associated with individual travel for shopping. Additionally, offering locally produced goods reduces the environmental costs of importing products from distant locations.</w:t>
            </w:r>
          </w:p>
          <w:p w14:paraId="0A593ADB" w14:textId="77777777" w:rsidR="00A724EF" w:rsidRPr="003B3856" w:rsidRDefault="00A724EF" w:rsidP="00A724EF">
            <w:pPr>
              <w:pStyle w:val="TableParagraph"/>
              <w:spacing w:before="1"/>
              <w:ind w:right="16"/>
              <w:rPr>
                <w:sz w:val="24"/>
              </w:rPr>
            </w:pPr>
          </w:p>
          <w:p w14:paraId="1C338E1F" w14:textId="227DBC3D" w:rsidR="00A724EF" w:rsidRPr="003B3856" w:rsidRDefault="00A724EF" w:rsidP="00A724EF">
            <w:pPr>
              <w:pStyle w:val="TableParagraph"/>
              <w:spacing w:before="1"/>
              <w:ind w:right="16"/>
              <w:rPr>
                <w:sz w:val="24"/>
              </w:rPr>
            </w:pPr>
            <w:r w:rsidRPr="003B3856">
              <w:rPr>
                <w:sz w:val="24"/>
              </w:rPr>
              <w:t>8. Cultural Promotion:</w:t>
            </w:r>
          </w:p>
          <w:p w14:paraId="00DFF556" w14:textId="4E013C19" w:rsidR="00A724EF" w:rsidRPr="003B3856" w:rsidRDefault="00A724EF" w:rsidP="00A724EF">
            <w:pPr>
              <w:pStyle w:val="TableParagraph"/>
              <w:spacing w:before="1"/>
              <w:ind w:right="16"/>
              <w:rPr>
                <w:sz w:val="24"/>
              </w:rPr>
            </w:pPr>
            <w:r w:rsidRPr="003B3856">
              <w:rPr>
                <w:sz w:val="24"/>
              </w:rPr>
              <w:t xml:space="preserve">    AliCart provides a unique opportunity to promote local crafts and products to a broader audience, potentially reaching beyond regional boundaries. This not only helps preserve cultural heritage but also educates others about the region's crafts.</w:t>
            </w:r>
          </w:p>
          <w:p w14:paraId="2AD38EF4" w14:textId="77777777" w:rsidR="00A724EF" w:rsidRPr="003B3856" w:rsidRDefault="00A724EF" w:rsidP="00A724EF">
            <w:pPr>
              <w:pStyle w:val="TableParagraph"/>
              <w:spacing w:before="1"/>
              <w:ind w:right="5671"/>
              <w:rPr>
                <w:sz w:val="24"/>
              </w:rPr>
            </w:pPr>
          </w:p>
          <w:p w14:paraId="111FEEA7" w14:textId="206B6F0A" w:rsidR="00A724EF" w:rsidRPr="003B3856" w:rsidRDefault="00A724EF" w:rsidP="00A724EF">
            <w:pPr>
              <w:pStyle w:val="TableParagraph"/>
              <w:spacing w:before="1"/>
              <w:rPr>
                <w:sz w:val="24"/>
              </w:rPr>
            </w:pPr>
            <w:r w:rsidRPr="003B3856">
              <w:rPr>
                <w:sz w:val="24"/>
              </w:rPr>
              <w:t>9. DataDriven Insights for Business Improvement:</w:t>
            </w:r>
          </w:p>
          <w:p w14:paraId="2757869F" w14:textId="548FA8F3" w:rsidR="00A724EF" w:rsidRPr="003B3856" w:rsidRDefault="00A724EF" w:rsidP="005D716F">
            <w:pPr>
              <w:pStyle w:val="TableParagraph"/>
              <w:spacing w:before="1"/>
              <w:rPr>
                <w:sz w:val="24"/>
              </w:rPr>
            </w:pPr>
            <w:r w:rsidRPr="003B3856">
              <w:rPr>
                <w:sz w:val="24"/>
              </w:rPr>
              <w:t xml:space="preserve">    The digital nature of the platform allows for the collection of detailed data on consumer behavior, preferences, and trends. These insights can be leveraged to improve product offerings, marketing strategies, and customer experiences.</w:t>
            </w:r>
          </w:p>
          <w:p w14:paraId="63D443F6" w14:textId="6C03EA56" w:rsidR="00A724EF" w:rsidRPr="003B3856" w:rsidRDefault="00A724EF" w:rsidP="00A724EF">
            <w:pPr>
              <w:pStyle w:val="TableParagraph"/>
              <w:spacing w:before="1"/>
              <w:rPr>
                <w:sz w:val="24"/>
              </w:rPr>
            </w:pPr>
            <w:r w:rsidRPr="003B3856">
              <w:rPr>
                <w:sz w:val="24"/>
              </w:rPr>
              <w:t>10. Building of a calable Business Model:</w:t>
            </w:r>
          </w:p>
          <w:p w14:paraId="61400D6B" w14:textId="265155B6" w:rsidR="00A724EF" w:rsidRPr="003B3856" w:rsidRDefault="00A724EF" w:rsidP="00A724EF">
            <w:pPr>
              <w:pStyle w:val="TableParagraph"/>
              <w:spacing w:before="1"/>
              <w:ind w:right="16"/>
              <w:rPr>
                <w:sz w:val="24"/>
              </w:rPr>
            </w:pPr>
            <w:r w:rsidRPr="003B3856">
              <w:rPr>
                <w:sz w:val="24"/>
              </w:rPr>
              <w:t xml:space="preserve">     If successful locally, the business model of AliCart could be replicated in other similar regions, both within Tajikistan and in other countries, scaling the impact and profitability of the venture.</w:t>
            </w:r>
          </w:p>
          <w:p w14:paraId="714FAA52" w14:textId="77777777" w:rsidR="00A724EF" w:rsidRPr="003B3856" w:rsidRDefault="00A724EF" w:rsidP="00A724EF">
            <w:pPr>
              <w:pStyle w:val="TableParagraph"/>
              <w:spacing w:before="1"/>
              <w:ind w:right="5671"/>
              <w:rPr>
                <w:sz w:val="24"/>
              </w:rPr>
            </w:pPr>
          </w:p>
          <w:p w14:paraId="6633E173" w14:textId="1845ED93" w:rsidR="00A724EF" w:rsidRDefault="00A724EF" w:rsidP="00A724EF">
            <w:pPr>
              <w:pStyle w:val="TableParagraph"/>
              <w:spacing w:before="1" w:line="291" w:lineRule="exact"/>
              <w:rPr>
                <w:sz w:val="24"/>
              </w:rPr>
            </w:pPr>
            <w:r w:rsidRPr="003B3856">
              <w:rPr>
                <w:sz w:val="24"/>
              </w:rPr>
              <w:t>These outcomes encapsulate the transformative potential of the AliCart project, not just in terms of commercial success but also in fostering a more connected, economically vibrant, and technologically advanced community.</w:t>
            </w:r>
          </w:p>
        </w:tc>
      </w:tr>
      <w:tr w:rsidR="00A724EF" w14:paraId="5D63E87F" w14:textId="77777777" w:rsidTr="00A724EF">
        <w:trPr>
          <w:trHeight w:val="1603"/>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E3D008" w14:textId="77777777" w:rsidR="00A724EF" w:rsidRDefault="00A724EF" w:rsidP="00A724EF">
            <w:pPr>
              <w:pStyle w:val="TableParagraph"/>
              <w:spacing w:before="1"/>
              <w:rPr>
                <w:sz w:val="24"/>
              </w:rPr>
            </w:pPr>
            <w:r>
              <w:rPr>
                <w:sz w:val="24"/>
              </w:rPr>
              <w:lastRenderedPageBreak/>
              <w:t>Expected</w:t>
            </w:r>
            <w:r>
              <w:rPr>
                <w:spacing w:val="-9"/>
                <w:sz w:val="24"/>
              </w:rPr>
              <w:t xml:space="preserve"> </w:t>
            </w:r>
            <w:r>
              <w:rPr>
                <w:spacing w:val="-2"/>
                <w:sz w:val="24"/>
              </w:rPr>
              <w:t>deliverables:</w:t>
            </w:r>
          </w:p>
          <w:p w14:paraId="55B085F7" w14:textId="77777777" w:rsidR="00A724EF" w:rsidRDefault="00A724EF" w:rsidP="00A724EF">
            <w:pPr>
              <w:pStyle w:val="TableParagraph"/>
              <w:spacing w:before="289"/>
              <w:ind w:left="0"/>
              <w:rPr>
                <w:rFonts w:ascii="Calibri Light"/>
                <w:sz w:val="24"/>
              </w:rPr>
            </w:pPr>
          </w:p>
          <w:p w14:paraId="7010445F" w14:textId="77777777" w:rsidR="00A724EF" w:rsidRDefault="00A724EF" w:rsidP="00A724EF">
            <w:pPr>
              <w:pStyle w:val="TableParagraph"/>
              <w:ind w:right="81"/>
              <w:rPr>
                <w:sz w:val="24"/>
              </w:rPr>
            </w:pPr>
            <w:r>
              <w:rPr>
                <w:b/>
                <w:sz w:val="24"/>
              </w:rPr>
              <w:t>Note</w:t>
            </w:r>
            <w:r>
              <w:rPr>
                <w:sz w:val="24"/>
              </w:rPr>
              <w:t>:</w:t>
            </w:r>
            <w:r>
              <w:rPr>
                <w:spacing w:val="-14"/>
                <w:sz w:val="24"/>
              </w:rPr>
              <w:t xml:space="preserve"> </w:t>
            </w:r>
            <w:r>
              <w:rPr>
                <w:sz w:val="24"/>
              </w:rPr>
              <w:t>Project</w:t>
            </w:r>
            <w:r>
              <w:rPr>
                <w:spacing w:val="-14"/>
                <w:sz w:val="24"/>
              </w:rPr>
              <w:t xml:space="preserve"> </w:t>
            </w:r>
            <w:r>
              <w:rPr>
                <w:sz w:val="24"/>
              </w:rPr>
              <w:t>Proposal and report must be signed by author, supervisor(s) and</w:t>
            </w:r>
          </w:p>
          <w:p w14:paraId="3CC1B001" w14:textId="3B1BE314" w:rsidR="00A724EF" w:rsidRDefault="00A724EF" w:rsidP="00A724EF">
            <w:r>
              <w:t>department</w:t>
            </w:r>
            <w:r>
              <w:rPr>
                <w:spacing w:val="-6"/>
              </w:rPr>
              <w:t xml:space="preserve"> </w:t>
            </w:r>
            <w:r>
              <w:rPr>
                <w:spacing w:val="-2"/>
              </w:rPr>
              <w:t>chair.</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7E345C4" w14:textId="77777777" w:rsidR="00A724EF" w:rsidRDefault="00A724EF" w:rsidP="00A724EF">
            <w:pPr>
              <w:pStyle w:val="TableParagraph"/>
              <w:spacing w:before="1"/>
              <w:ind w:right="1634"/>
              <w:rPr>
                <w:sz w:val="24"/>
              </w:rPr>
            </w:pPr>
            <w:r>
              <w:rPr>
                <w:sz w:val="24"/>
              </w:rPr>
              <w:t>Project</w:t>
            </w:r>
            <w:r>
              <w:rPr>
                <w:spacing w:val="-5"/>
                <w:sz w:val="24"/>
              </w:rPr>
              <w:t xml:space="preserve"> </w:t>
            </w:r>
            <w:r>
              <w:rPr>
                <w:sz w:val="24"/>
              </w:rPr>
              <w:t>Proposal:</w:t>
            </w:r>
            <w:r>
              <w:rPr>
                <w:spacing w:val="-4"/>
                <w:sz w:val="24"/>
              </w:rPr>
              <w:t xml:space="preserve"> </w:t>
            </w:r>
            <w:r>
              <w:rPr>
                <w:sz w:val="24"/>
              </w:rPr>
              <w:t>(original</w:t>
            </w:r>
            <w:r>
              <w:rPr>
                <w:spacing w:val="-10"/>
                <w:sz w:val="24"/>
              </w:rPr>
              <w:t xml:space="preserve"> </w:t>
            </w:r>
            <w:r>
              <w:rPr>
                <w:sz w:val="24"/>
              </w:rPr>
              <w:t>file</w:t>
            </w:r>
            <w:r>
              <w:rPr>
                <w:spacing w:val="-5"/>
                <w:sz w:val="24"/>
              </w:rPr>
              <w:t xml:space="preserve"> </w:t>
            </w:r>
            <w:r>
              <w:rPr>
                <w:sz w:val="24"/>
              </w:rPr>
              <w:t>+ pdf)</w:t>
            </w:r>
            <w:r>
              <w:rPr>
                <w:spacing w:val="-3"/>
                <w:sz w:val="24"/>
              </w:rPr>
              <w:t xml:space="preserve"> </w:t>
            </w:r>
            <w:r>
              <w:rPr>
                <w:sz w:val="24"/>
              </w:rPr>
              <w:t>soft</w:t>
            </w:r>
            <w:r>
              <w:rPr>
                <w:spacing w:val="-5"/>
                <w:sz w:val="24"/>
              </w:rPr>
              <w:t xml:space="preserve"> </w:t>
            </w:r>
            <w:r>
              <w:rPr>
                <w:sz w:val="24"/>
              </w:rPr>
              <w:t>copy</w:t>
            </w:r>
            <w:r>
              <w:rPr>
                <w:spacing w:val="-4"/>
                <w:sz w:val="24"/>
              </w:rPr>
              <w:t xml:space="preserve"> </w:t>
            </w:r>
            <w:r>
              <w:rPr>
                <w:sz w:val="24"/>
              </w:rPr>
              <w:t>+</w:t>
            </w:r>
            <w:r>
              <w:rPr>
                <w:spacing w:val="-5"/>
                <w:sz w:val="24"/>
              </w:rPr>
              <w:t xml:space="preserve"> </w:t>
            </w:r>
            <w:r>
              <w:rPr>
                <w:sz w:val="24"/>
              </w:rPr>
              <w:t>hard</w:t>
            </w:r>
            <w:r>
              <w:rPr>
                <w:spacing w:val="-6"/>
                <w:sz w:val="24"/>
              </w:rPr>
              <w:t xml:space="preserve"> </w:t>
            </w:r>
            <w:r>
              <w:rPr>
                <w:sz w:val="24"/>
              </w:rPr>
              <w:t>copy Project Report: (original file + pdf) soft copy + hard copy Presentation (original + pdf)</w:t>
            </w:r>
          </w:p>
          <w:p w14:paraId="24F83F54" w14:textId="77777777" w:rsidR="00A724EF" w:rsidRDefault="00A724EF" w:rsidP="00A724EF">
            <w:pPr>
              <w:pStyle w:val="TableParagraph"/>
              <w:ind w:right="2569"/>
              <w:rPr>
                <w:sz w:val="24"/>
              </w:rPr>
            </w:pPr>
            <w:r>
              <w:rPr>
                <w:sz w:val="24"/>
              </w:rPr>
              <w:t>GitHub</w:t>
            </w:r>
            <w:r>
              <w:rPr>
                <w:spacing w:val="-9"/>
                <w:sz w:val="24"/>
              </w:rPr>
              <w:t xml:space="preserve"> </w:t>
            </w:r>
            <w:r>
              <w:rPr>
                <w:sz w:val="24"/>
              </w:rPr>
              <w:t>repository</w:t>
            </w:r>
            <w:r>
              <w:rPr>
                <w:spacing w:val="-4"/>
                <w:sz w:val="24"/>
              </w:rPr>
              <w:t xml:space="preserve"> </w:t>
            </w:r>
            <w:r>
              <w:rPr>
                <w:sz w:val="24"/>
              </w:rPr>
              <w:t>as</w:t>
            </w:r>
            <w:r>
              <w:rPr>
                <w:spacing w:val="-8"/>
                <w:sz w:val="24"/>
              </w:rPr>
              <w:t xml:space="preserve"> </w:t>
            </w:r>
            <w:r>
              <w:rPr>
                <w:sz w:val="24"/>
              </w:rPr>
              <w:t>downloaded</w:t>
            </w:r>
            <w:r>
              <w:rPr>
                <w:spacing w:val="-9"/>
                <w:sz w:val="24"/>
              </w:rPr>
              <w:t xml:space="preserve"> </w:t>
            </w:r>
            <w:r>
              <w:rPr>
                <w:sz w:val="24"/>
              </w:rPr>
              <w:t>zip</w:t>
            </w:r>
            <w:r>
              <w:rPr>
                <w:spacing w:val="-9"/>
                <w:sz w:val="24"/>
              </w:rPr>
              <w:t xml:space="preserve"> </w:t>
            </w:r>
            <w:r>
              <w:rPr>
                <w:sz w:val="24"/>
              </w:rPr>
              <w:t>file Supervisor(s) review</w:t>
            </w:r>
          </w:p>
          <w:p w14:paraId="62A24C29" w14:textId="77777777" w:rsidR="00A724EF" w:rsidRDefault="00A724EF" w:rsidP="00A724EF">
            <w:pPr>
              <w:pStyle w:val="TableParagraph"/>
              <w:spacing w:line="287" w:lineRule="exact"/>
              <w:rPr>
                <w:sz w:val="24"/>
              </w:rPr>
            </w:pPr>
            <w:r>
              <w:rPr>
                <w:sz w:val="24"/>
              </w:rPr>
              <w:t>External</w:t>
            </w:r>
            <w:r>
              <w:rPr>
                <w:spacing w:val="-2"/>
                <w:sz w:val="24"/>
              </w:rPr>
              <w:t xml:space="preserve"> </w:t>
            </w:r>
            <w:r>
              <w:rPr>
                <w:sz w:val="24"/>
              </w:rPr>
              <w:t>expert</w:t>
            </w:r>
            <w:r>
              <w:rPr>
                <w:spacing w:val="-2"/>
                <w:sz w:val="24"/>
              </w:rPr>
              <w:t xml:space="preserve"> review</w:t>
            </w:r>
          </w:p>
          <w:p w14:paraId="6D89E004" w14:textId="0750A826" w:rsidR="00A724EF" w:rsidRDefault="00A724EF" w:rsidP="00A724EF">
            <w:pPr>
              <w:pStyle w:val="TableParagraph"/>
              <w:spacing w:before="1" w:line="291" w:lineRule="exact"/>
              <w:rPr>
                <w:sz w:val="24"/>
              </w:rPr>
            </w:pPr>
            <w:r>
              <w:rPr>
                <w:sz w:val="24"/>
              </w:rPr>
              <w:t>Product</w:t>
            </w:r>
            <w:r>
              <w:rPr>
                <w:spacing w:val="-4"/>
                <w:sz w:val="24"/>
              </w:rPr>
              <w:t xml:space="preserve"> </w:t>
            </w:r>
            <w:r>
              <w:rPr>
                <w:sz w:val="24"/>
              </w:rPr>
              <w:t>(installation</w:t>
            </w:r>
            <w:r>
              <w:rPr>
                <w:spacing w:val="-5"/>
                <w:sz w:val="24"/>
              </w:rPr>
              <w:t xml:space="preserve"> </w:t>
            </w:r>
            <w:r>
              <w:rPr>
                <w:sz w:val="24"/>
              </w:rPr>
              <w:t>file,</w:t>
            </w:r>
            <w:r>
              <w:rPr>
                <w:spacing w:val="-4"/>
                <w:sz w:val="24"/>
              </w:rPr>
              <w:t xml:space="preserve"> </w:t>
            </w:r>
            <w:r>
              <w:rPr>
                <w:sz w:val="24"/>
              </w:rPr>
              <w:t>link</w:t>
            </w:r>
            <w:r>
              <w:rPr>
                <w:spacing w:val="-3"/>
                <w:sz w:val="24"/>
              </w:rPr>
              <w:t xml:space="preserve"> </w:t>
            </w:r>
            <w:r>
              <w:rPr>
                <w:sz w:val="24"/>
              </w:rPr>
              <w:t>to</w:t>
            </w:r>
            <w:r>
              <w:rPr>
                <w:spacing w:val="-2"/>
                <w:sz w:val="24"/>
              </w:rPr>
              <w:t xml:space="preserve"> </w:t>
            </w:r>
            <w:r>
              <w:rPr>
                <w:sz w:val="24"/>
              </w:rPr>
              <w:t>deployed</w:t>
            </w:r>
            <w:r>
              <w:rPr>
                <w:spacing w:val="-4"/>
                <w:sz w:val="24"/>
              </w:rPr>
              <w:t xml:space="preserve"> </w:t>
            </w:r>
            <w:r>
              <w:rPr>
                <w:spacing w:val="-2"/>
                <w:sz w:val="24"/>
              </w:rPr>
              <w:t>website)</w:t>
            </w:r>
          </w:p>
        </w:tc>
      </w:tr>
      <w:tr w:rsidR="00A724EF" w14:paraId="03BD19AD" w14:textId="77777777" w:rsidTr="00A724EF">
        <w:trPr>
          <w:trHeight w:val="541"/>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4F78D2" w14:textId="77777777" w:rsidR="00A724EF" w:rsidRDefault="00A724EF" w:rsidP="00A724EF">
            <w:pPr>
              <w:pStyle w:val="TableParagraph"/>
              <w:spacing w:line="289" w:lineRule="exact"/>
              <w:rPr>
                <w:sz w:val="24"/>
              </w:rPr>
            </w:pPr>
            <w:r>
              <w:rPr>
                <w:sz w:val="24"/>
              </w:rPr>
              <w:t>Estimated</w:t>
            </w:r>
            <w:r>
              <w:rPr>
                <w:spacing w:val="-8"/>
                <w:sz w:val="24"/>
              </w:rPr>
              <w:t xml:space="preserve"> </w:t>
            </w:r>
            <w:r>
              <w:rPr>
                <w:sz w:val="24"/>
              </w:rPr>
              <w:t>Budget</w:t>
            </w:r>
            <w:r>
              <w:rPr>
                <w:spacing w:val="-4"/>
                <w:sz w:val="24"/>
              </w:rPr>
              <w:t xml:space="preserve"> </w:t>
            </w:r>
            <w:r>
              <w:rPr>
                <w:spacing w:val="-5"/>
                <w:sz w:val="24"/>
              </w:rPr>
              <w:t>in</w:t>
            </w:r>
          </w:p>
          <w:p w14:paraId="37E09D52" w14:textId="4FDAE0E9" w:rsidR="00A724EF" w:rsidRDefault="00A724EF" w:rsidP="00A724EF">
            <w:r>
              <w:rPr>
                <w:spacing w:val="-4"/>
              </w:rPr>
              <w:t>USD:</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0025F6" w14:textId="1AF33592" w:rsidR="00A724EF" w:rsidRDefault="00A724EF" w:rsidP="00A724EF">
            <w:pPr>
              <w:pStyle w:val="TableParagraph"/>
              <w:spacing w:before="1" w:line="291" w:lineRule="exact"/>
              <w:rPr>
                <w:sz w:val="24"/>
              </w:rPr>
            </w:pPr>
            <w:r>
              <w:rPr>
                <w:sz w:val="24"/>
              </w:rPr>
              <w:t>300</w:t>
            </w:r>
            <w:r>
              <w:rPr>
                <w:spacing w:val="-6"/>
                <w:sz w:val="24"/>
              </w:rPr>
              <w:t xml:space="preserve"> </w:t>
            </w:r>
            <w:r>
              <w:rPr>
                <w:spacing w:val="-5"/>
                <w:sz w:val="24"/>
              </w:rPr>
              <w:t>USD</w:t>
            </w:r>
          </w:p>
        </w:tc>
      </w:tr>
      <w:tr w:rsidR="00A724EF" w14:paraId="12BB496B" w14:textId="77777777" w:rsidTr="00A724EF">
        <w:trPr>
          <w:trHeight w:val="451"/>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0E1CC5D" w14:textId="7669DD7C" w:rsidR="00A724EF" w:rsidRDefault="00A724EF" w:rsidP="00A724EF">
            <w:pPr>
              <w:pStyle w:val="TableParagraph"/>
              <w:spacing w:line="289" w:lineRule="exact"/>
              <w:rPr>
                <w:sz w:val="24"/>
              </w:rPr>
            </w:pPr>
            <w:r>
              <w:rPr>
                <w:sz w:val="24"/>
              </w:rPr>
              <w:t>Language</w:t>
            </w:r>
            <w:r>
              <w:rPr>
                <w:spacing w:val="-3"/>
                <w:sz w:val="24"/>
              </w:rPr>
              <w:t xml:space="preserve"> </w:t>
            </w:r>
            <w:r>
              <w:rPr>
                <w:spacing w:val="-2"/>
                <w:sz w:val="24"/>
              </w:rPr>
              <w:t>support:</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69CBC6" w14:textId="5662D9FA" w:rsidR="00A724EF" w:rsidRDefault="00A724EF" w:rsidP="00A724EF">
            <w:pPr>
              <w:pStyle w:val="TableParagraph"/>
              <w:spacing w:before="1" w:line="291" w:lineRule="exact"/>
              <w:rPr>
                <w:sz w:val="24"/>
              </w:rPr>
            </w:pPr>
            <w:r>
              <w:rPr>
                <w:sz w:val="24"/>
              </w:rPr>
              <w:t>English,</w:t>
            </w:r>
            <w:r>
              <w:rPr>
                <w:spacing w:val="-6"/>
                <w:sz w:val="24"/>
              </w:rPr>
              <w:t xml:space="preserve"> </w:t>
            </w:r>
            <w:r>
              <w:rPr>
                <w:spacing w:val="-2"/>
                <w:sz w:val="24"/>
              </w:rPr>
              <w:t>Russian</w:t>
            </w:r>
          </w:p>
        </w:tc>
      </w:tr>
      <w:tr w:rsidR="00A724EF" w14:paraId="4AD17DCC" w14:textId="77777777" w:rsidTr="00A724EF">
        <w:trPr>
          <w:trHeight w:val="541"/>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E57F96" w14:textId="29513672" w:rsidR="00A724EF" w:rsidRDefault="00A724EF" w:rsidP="00A724EF">
            <w:pPr>
              <w:pStyle w:val="TableParagraph"/>
              <w:spacing w:line="289" w:lineRule="exact"/>
              <w:rPr>
                <w:sz w:val="24"/>
              </w:rPr>
            </w:pPr>
            <w:r>
              <w:rPr>
                <w:sz w:val="24"/>
              </w:rPr>
              <w:t>GitHub</w:t>
            </w:r>
            <w:r>
              <w:rPr>
                <w:spacing w:val="-9"/>
                <w:sz w:val="24"/>
              </w:rPr>
              <w:t xml:space="preserve"> </w:t>
            </w:r>
            <w:r>
              <w:rPr>
                <w:sz w:val="24"/>
              </w:rPr>
              <w:t>repository</w:t>
            </w:r>
            <w:r>
              <w:rPr>
                <w:sz w:val="24"/>
                <w:vertAlign w:val="superscript"/>
              </w:rPr>
              <w:t>1</w:t>
            </w:r>
            <w:r>
              <w:rPr>
                <w:spacing w:val="-6"/>
                <w:sz w:val="24"/>
              </w:rPr>
              <w:t xml:space="preserve"> </w:t>
            </w:r>
            <w:r>
              <w:rPr>
                <w:spacing w:val="-4"/>
                <w:sz w:val="24"/>
              </w:rPr>
              <w:t>link:</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5C5910" w14:textId="1951DC05" w:rsidR="00A724EF" w:rsidRDefault="00000000" w:rsidP="00A724EF">
            <w:pPr>
              <w:pStyle w:val="TableParagraph"/>
              <w:spacing w:before="1" w:line="291" w:lineRule="exact"/>
              <w:rPr>
                <w:sz w:val="24"/>
              </w:rPr>
            </w:pPr>
            <w:hyperlink r:id="rId15" w:history="1">
              <w:r w:rsidR="00A724EF" w:rsidRPr="114C5CA6">
                <w:rPr>
                  <w:rStyle w:val="Hyperlink"/>
                  <w:color w:val="0462C1"/>
                  <w:spacing w:val="-2"/>
                  <w:sz w:val="24"/>
                  <w:szCs w:val="24"/>
                </w:rPr>
                <w:t>https://github.com/MarhaboR/My_FYP/tree/main</w:t>
              </w:r>
            </w:hyperlink>
          </w:p>
        </w:tc>
      </w:tr>
      <w:tr w:rsidR="00A724EF" w14:paraId="74210D04" w14:textId="77777777" w:rsidTr="00A724EF">
        <w:trPr>
          <w:trHeight w:val="721"/>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77F54" w14:textId="77777777" w:rsidR="00A724EF" w:rsidRDefault="00A724EF" w:rsidP="00A724EF">
            <w:pPr>
              <w:pStyle w:val="TableParagraph"/>
              <w:spacing w:line="289" w:lineRule="exact"/>
              <w:rPr>
                <w:sz w:val="24"/>
              </w:rPr>
            </w:pPr>
            <w:r>
              <w:rPr>
                <w:spacing w:val="-2"/>
                <w:sz w:val="24"/>
              </w:rPr>
              <w:t>Programming</w:t>
            </w:r>
          </w:p>
          <w:p w14:paraId="61D3E3C8" w14:textId="107C7982" w:rsidR="00A724EF" w:rsidRDefault="00A724EF" w:rsidP="00A724EF">
            <w:pPr>
              <w:pStyle w:val="TableParagraph"/>
              <w:spacing w:line="289" w:lineRule="exact"/>
              <w:rPr>
                <w:sz w:val="24"/>
              </w:rPr>
            </w:pPr>
            <w:r>
              <w:rPr>
                <w:spacing w:val="-2"/>
                <w:sz w:val="24"/>
              </w:rPr>
              <w:t>language(s):</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D66658" w14:textId="124E285A" w:rsidR="00A724EF" w:rsidRDefault="00A724EF" w:rsidP="00A724EF">
            <w:pPr>
              <w:pStyle w:val="TableParagraph"/>
              <w:spacing w:before="1" w:line="291" w:lineRule="exact"/>
              <w:rPr>
                <w:sz w:val="24"/>
              </w:rPr>
            </w:pPr>
            <w:r>
              <w:rPr>
                <w:sz w:val="24"/>
              </w:rPr>
              <w:t>Python,</w:t>
            </w:r>
            <w:r>
              <w:rPr>
                <w:spacing w:val="-3"/>
                <w:sz w:val="24"/>
              </w:rPr>
              <w:t xml:space="preserve"> </w:t>
            </w:r>
            <w:r>
              <w:rPr>
                <w:sz w:val="24"/>
              </w:rPr>
              <w:t>JavaScript,</w:t>
            </w:r>
            <w:r>
              <w:rPr>
                <w:spacing w:val="-3"/>
                <w:sz w:val="24"/>
              </w:rPr>
              <w:t xml:space="preserve"> </w:t>
            </w:r>
            <w:r>
              <w:rPr>
                <w:spacing w:val="-2"/>
                <w:sz w:val="24"/>
              </w:rPr>
              <w:t>HTML/CSS</w:t>
            </w:r>
          </w:p>
        </w:tc>
      </w:tr>
      <w:tr w:rsidR="00A724EF" w14:paraId="4A49A14D" w14:textId="77777777" w:rsidTr="00A724EF">
        <w:trPr>
          <w:trHeight w:val="1603"/>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B6EBA0B" w14:textId="77777777" w:rsidR="00A724EF" w:rsidRDefault="00A724EF" w:rsidP="00A724EF">
            <w:pPr>
              <w:pStyle w:val="TableParagraph"/>
              <w:spacing w:line="290" w:lineRule="exact"/>
              <w:rPr>
                <w:sz w:val="24"/>
              </w:rPr>
            </w:pPr>
            <w:r>
              <w:rPr>
                <w:sz w:val="24"/>
              </w:rPr>
              <w:t>Framework</w:t>
            </w:r>
            <w:r>
              <w:rPr>
                <w:spacing w:val="-3"/>
                <w:sz w:val="24"/>
              </w:rPr>
              <w:t xml:space="preserve"> </w:t>
            </w:r>
            <w:r>
              <w:rPr>
                <w:spacing w:val="-5"/>
                <w:sz w:val="24"/>
              </w:rPr>
              <w:t>(if</w:t>
            </w:r>
          </w:p>
          <w:p w14:paraId="7B2F59D8" w14:textId="41E41E6C" w:rsidR="00A724EF" w:rsidRDefault="00A724EF" w:rsidP="00A724EF">
            <w:pPr>
              <w:pStyle w:val="TableParagraph"/>
              <w:spacing w:line="289" w:lineRule="exact"/>
              <w:rPr>
                <w:sz w:val="24"/>
              </w:rPr>
            </w:pPr>
            <w:r>
              <w:rPr>
                <w:spacing w:val="-2"/>
                <w:sz w:val="24"/>
              </w:rPr>
              <w:t>applicable):</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76FFAAF" w14:textId="77777777" w:rsidR="00A724EF" w:rsidRPr="003D70D5" w:rsidRDefault="00A724EF" w:rsidP="00A724EF">
            <w:pPr>
              <w:pStyle w:val="TableParagraph"/>
              <w:spacing w:line="290" w:lineRule="exact"/>
              <w:rPr>
                <w:sz w:val="24"/>
              </w:rPr>
            </w:pPr>
            <w:r w:rsidRPr="003D70D5">
              <w:rPr>
                <w:sz w:val="24"/>
              </w:rPr>
              <w:t>Django</w:t>
            </w:r>
          </w:p>
          <w:p w14:paraId="4DF10987" w14:textId="77777777" w:rsidR="00A724EF" w:rsidRPr="003D70D5" w:rsidRDefault="00A724EF" w:rsidP="00A724EF">
            <w:pPr>
              <w:pStyle w:val="TableParagraph"/>
              <w:spacing w:line="290" w:lineRule="exact"/>
              <w:rPr>
                <w:sz w:val="24"/>
              </w:rPr>
            </w:pPr>
            <w:r w:rsidRPr="003D70D5">
              <w:rPr>
                <w:sz w:val="24"/>
              </w:rPr>
              <w:t>Django REST Framework</w:t>
            </w:r>
          </w:p>
          <w:p w14:paraId="330766D8" w14:textId="77777777" w:rsidR="00A724EF" w:rsidRPr="003D70D5" w:rsidRDefault="00A724EF" w:rsidP="00A724EF">
            <w:pPr>
              <w:pStyle w:val="TableParagraph"/>
              <w:spacing w:line="290" w:lineRule="exact"/>
              <w:rPr>
                <w:sz w:val="24"/>
              </w:rPr>
            </w:pPr>
            <w:r w:rsidRPr="003D70D5">
              <w:rPr>
                <w:sz w:val="24"/>
              </w:rPr>
              <w:t>Channels</w:t>
            </w:r>
          </w:p>
          <w:p w14:paraId="3E014E67" w14:textId="77777777" w:rsidR="00A724EF" w:rsidRPr="003D70D5" w:rsidRDefault="00A724EF" w:rsidP="00A724EF">
            <w:pPr>
              <w:pStyle w:val="TableParagraph"/>
              <w:spacing w:line="290" w:lineRule="exact"/>
              <w:rPr>
                <w:sz w:val="24"/>
              </w:rPr>
            </w:pPr>
            <w:r w:rsidRPr="003D70D5">
              <w:rPr>
                <w:sz w:val="24"/>
              </w:rPr>
              <w:t>Boto3 (AWS SDK for Python, but often treated as a framework for interacting with AWS services)</w:t>
            </w:r>
          </w:p>
          <w:p w14:paraId="53298867" w14:textId="7472686E" w:rsidR="00A724EF" w:rsidRPr="003D70D5" w:rsidRDefault="00A724EF" w:rsidP="00A724EF">
            <w:pPr>
              <w:pStyle w:val="TableParagraph"/>
              <w:spacing w:line="290" w:lineRule="exact"/>
              <w:rPr>
                <w:sz w:val="24"/>
              </w:rPr>
            </w:pPr>
            <w:r w:rsidRPr="003D70D5">
              <w:rPr>
                <w:sz w:val="24"/>
              </w:rPr>
              <w:t>Pandas (data analysis library, often treated as a framework for dataintensive applications)</w:t>
            </w:r>
          </w:p>
          <w:p w14:paraId="7B62C017" w14:textId="641D4223" w:rsidR="00A724EF" w:rsidRPr="003D70D5" w:rsidRDefault="00A724EF" w:rsidP="00A724EF">
            <w:pPr>
              <w:pStyle w:val="TableParagraph"/>
              <w:spacing w:line="290" w:lineRule="exact"/>
              <w:rPr>
                <w:sz w:val="24"/>
              </w:rPr>
            </w:pPr>
            <w:r w:rsidRPr="003D70D5">
              <w:rPr>
                <w:sz w:val="24"/>
              </w:rPr>
              <w:t>Redis (inmemory data structure store, used as a backend service)</w:t>
            </w:r>
          </w:p>
          <w:p w14:paraId="1670290B" w14:textId="77777777" w:rsidR="00A724EF" w:rsidRPr="003D70D5" w:rsidRDefault="00A724EF" w:rsidP="00A724EF">
            <w:pPr>
              <w:pStyle w:val="TableParagraph"/>
              <w:spacing w:line="290" w:lineRule="exact"/>
              <w:rPr>
                <w:sz w:val="24"/>
              </w:rPr>
            </w:pPr>
            <w:r w:rsidRPr="003D70D5">
              <w:rPr>
                <w:sz w:val="24"/>
              </w:rPr>
              <w:t>Gunicorn (WSGI HTTP Server for Python)</w:t>
            </w:r>
          </w:p>
          <w:p w14:paraId="67E35A0B" w14:textId="77777777" w:rsidR="00A724EF" w:rsidRPr="003D70D5" w:rsidRDefault="00A724EF" w:rsidP="00A724EF">
            <w:pPr>
              <w:pStyle w:val="TableParagraph"/>
              <w:spacing w:line="290" w:lineRule="exact"/>
              <w:rPr>
                <w:sz w:val="24"/>
              </w:rPr>
            </w:pPr>
            <w:r w:rsidRPr="003D70D5">
              <w:rPr>
                <w:sz w:val="24"/>
              </w:rPr>
              <w:t>Stripe (payment processing framework)</w:t>
            </w:r>
          </w:p>
          <w:p w14:paraId="18024A0A" w14:textId="77777777" w:rsidR="00A724EF" w:rsidRPr="003D70D5" w:rsidRDefault="00A724EF" w:rsidP="00A724EF">
            <w:pPr>
              <w:pStyle w:val="TableParagraph"/>
              <w:spacing w:line="290" w:lineRule="exact"/>
              <w:rPr>
                <w:sz w:val="24"/>
              </w:rPr>
            </w:pPr>
            <w:r w:rsidRPr="003D70D5">
              <w:rPr>
                <w:sz w:val="24"/>
              </w:rPr>
              <w:t>PayPal SDKs (payment processing framework)</w:t>
            </w:r>
          </w:p>
          <w:p w14:paraId="6296B278" w14:textId="2ADF26A5" w:rsidR="00A724EF" w:rsidRDefault="00A724EF" w:rsidP="00A724EF">
            <w:pPr>
              <w:pStyle w:val="TableParagraph"/>
              <w:spacing w:before="1" w:line="291" w:lineRule="exact"/>
              <w:rPr>
                <w:sz w:val="24"/>
              </w:rPr>
            </w:pPr>
            <w:r w:rsidRPr="003D70D5">
              <w:rPr>
                <w:sz w:val="24"/>
              </w:rPr>
              <w:t>Daphne (ASGI server for Django, handling HTTP and WebSocket traffic)</w:t>
            </w:r>
          </w:p>
        </w:tc>
      </w:tr>
      <w:tr w:rsidR="00A724EF" w14:paraId="44660C6B" w14:textId="77777777" w:rsidTr="00A724EF">
        <w:trPr>
          <w:trHeight w:val="1603"/>
        </w:trPr>
        <w:tc>
          <w:tcPr>
            <w:tcW w:w="265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BDDC8B" w14:textId="5CAF278E" w:rsidR="00A724EF" w:rsidRDefault="00A724EF" w:rsidP="00A724EF">
            <w:pPr>
              <w:pStyle w:val="TableParagraph"/>
              <w:spacing w:line="289" w:lineRule="exact"/>
              <w:rPr>
                <w:sz w:val="24"/>
              </w:rPr>
            </w:pPr>
            <w:r>
              <w:rPr>
                <w:sz w:val="24"/>
              </w:rPr>
              <w:t>External</w:t>
            </w:r>
            <w:r>
              <w:rPr>
                <w:spacing w:val="-4"/>
                <w:sz w:val="24"/>
              </w:rPr>
              <w:t xml:space="preserve"> </w:t>
            </w:r>
            <w:r>
              <w:rPr>
                <w:spacing w:val="-2"/>
                <w:sz w:val="24"/>
              </w:rPr>
              <w:t>libraries:</w:t>
            </w:r>
          </w:p>
        </w:tc>
        <w:tc>
          <w:tcPr>
            <w:tcW w:w="787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68D5557" w14:textId="77777777" w:rsidR="00A724EF" w:rsidRPr="003D70D5" w:rsidRDefault="00A724EF" w:rsidP="00A724EF">
            <w:pPr>
              <w:pStyle w:val="TableParagraph"/>
              <w:spacing w:before="1"/>
              <w:rPr>
                <w:sz w:val="24"/>
              </w:rPr>
            </w:pPr>
            <w:r w:rsidRPr="003D70D5">
              <w:rPr>
                <w:sz w:val="24"/>
              </w:rPr>
              <w:t>Pillow: An image processing library.</w:t>
            </w:r>
          </w:p>
          <w:p w14:paraId="370FD3E1" w14:textId="517F346C" w:rsidR="00A724EF" w:rsidRPr="003D70D5" w:rsidRDefault="00A724EF" w:rsidP="00A724EF">
            <w:pPr>
              <w:pStyle w:val="TableParagraph"/>
              <w:spacing w:before="1"/>
              <w:rPr>
                <w:sz w:val="24"/>
              </w:rPr>
            </w:pPr>
            <w:r w:rsidRPr="003D70D5">
              <w:rPr>
                <w:sz w:val="24"/>
              </w:rPr>
              <w:t>pythondecouple: Library for separating settings parameters from your code to environment variables.</w:t>
            </w:r>
          </w:p>
          <w:p w14:paraId="75404071" w14:textId="77777777" w:rsidR="00A724EF" w:rsidRPr="003D70D5" w:rsidRDefault="00A724EF" w:rsidP="00A724EF">
            <w:pPr>
              <w:pStyle w:val="TableParagraph"/>
              <w:spacing w:before="1"/>
              <w:rPr>
                <w:sz w:val="24"/>
              </w:rPr>
            </w:pPr>
            <w:r w:rsidRPr="003D70D5">
              <w:rPr>
                <w:sz w:val="24"/>
              </w:rPr>
              <w:t>rjsmin: A JavaScript minifier written in Python.</w:t>
            </w:r>
          </w:p>
          <w:p w14:paraId="3CF529DC" w14:textId="77777777" w:rsidR="00A724EF" w:rsidRPr="003D70D5" w:rsidRDefault="00A724EF" w:rsidP="00A724EF">
            <w:pPr>
              <w:pStyle w:val="TableParagraph"/>
              <w:spacing w:before="1"/>
              <w:rPr>
                <w:sz w:val="24"/>
              </w:rPr>
            </w:pPr>
            <w:r w:rsidRPr="003D70D5">
              <w:rPr>
                <w:sz w:val="24"/>
              </w:rPr>
              <w:t>s3transfer: A library for managing Amazon S3 transfers.</w:t>
            </w:r>
          </w:p>
          <w:p w14:paraId="2453ABAC" w14:textId="180AE8CE" w:rsidR="00A724EF" w:rsidRPr="003D70D5" w:rsidRDefault="00A724EF" w:rsidP="00A724EF">
            <w:pPr>
              <w:pStyle w:val="TableParagraph"/>
              <w:spacing w:before="1"/>
              <w:rPr>
                <w:sz w:val="24"/>
              </w:rPr>
            </w:pPr>
            <w:r w:rsidRPr="003D70D5">
              <w:rPr>
                <w:sz w:val="24"/>
              </w:rPr>
              <w:t>validateemail: Checks if an email address is valid and really exists.</w:t>
            </w:r>
          </w:p>
          <w:p w14:paraId="38EDBBA7" w14:textId="77777777" w:rsidR="00A724EF" w:rsidRPr="003D70D5" w:rsidRDefault="00A724EF" w:rsidP="00A724EF">
            <w:pPr>
              <w:pStyle w:val="TableParagraph"/>
              <w:spacing w:before="1"/>
              <w:rPr>
                <w:sz w:val="24"/>
              </w:rPr>
            </w:pPr>
            <w:r w:rsidRPr="003D70D5">
              <w:rPr>
                <w:sz w:val="24"/>
              </w:rPr>
              <w:t>whitenoise: Simplifies static file serving for Python web apps, especially with heavy loads.</w:t>
            </w:r>
          </w:p>
          <w:p w14:paraId="1344CB2A" w14:textId="7591EAF1" w:rsidR="00A724EF" w:rsidRPr="003D70D5" w:rsidRDefault="00A724EF" w:rsidP="00A724EF">
            <w:pPr>
              <w:pStyle w:val="TableParagraph"/>
              <w:spacing w:before="1"/>
              <w:rPr>
                <w:sz w:val="24"/>
              </w:rPr>
            </w:pPr>
            <w:r w:rsidRPr="003D70D5">
              <w:rPr>
                <w:sz w:val="24"/>
              </w:rPr>
              <w:t>shortuuid: Generates concise, unambiguous, URLsafe UUIDs.</w:t>
            </w:r>
          </w:p>
          <w:p w14:paraId="5132C766" w14:textId="77777777" w:rsidR="00A724EF" w:rsidRPr="003D70D5" w:rsidRDefault="00A724EF" w:rsidP="00A724EF">
            <w:pPr>
              <w:pStyle w:val="TableParagraph"/>
              <w:spacing w:before="1"/>
              <w:rPr>
                <w:sz w:val="24"/>
              </w:rPr>
            </w:pPr>
            <w:r w:rsidRPr="003D70D5">
              <w:rPr>
                <w:sz w:val="24"/>
              </w:rPr>
              <w:t>geoip2: A client library for the MaxMind GeoIP2 database, used for geolocation.</w:t>
            </w:r>
          </w:p>
          <w:p w14:paraId="2418764A" w14:textId="77777777" w:rsidR="00A724EF" w:rsidRPr="003D70D5" w:rsidRDefault="00A724EF" w:rsidP="00A724EF">
            <w:pPr>
              <w:pStyle w:val="TableParagraph"/>
              <w:spacing w:before="1"/>
              <w:rPr>
                <w:sz w:val="24"/>
              </w:rPr>
            </w:pPr>
            <w:r w:rsidRPr="003D70D5">
              <w:rPr>
                <w:sz w:val="24"/>
              </w:rPr>
              <w:t>requests: A library for making HTTP requests in Python.</w:t>
            </w:r>
          </w:p>
          <w:p w14:paraId="597EAD61" w14:textId="6645D969" w:rsidR="00A724EF" w:rsidRPr="003D70D5" w:rsidRDefault="00A724EF" w:rsidP="00A724EF">
            <w:pPr>
              <w:pStyle w:val="TableParagraph"/>
              <w:spacing w:before="1"/>
              <w:rPr>
                <w:sz w:val="24"/>
              </w:rPr>
            </w:pPr>
            <w:r w:rsidRPr="003D70D5">
              <w:rPr>
                <w:sz w:val="24"/>
              </w:rPr>
              <w:t>djangouseragents: A Django middleware to detect the user's device, browser, operating system and more.</w:t>
            </w:r>
          </w:p>
          <w:p w14:paraId="6BCE3A6D" w14:textId="20B28C41" w:rsidR="00A724EF" w:rsidRPr="003D70D5" w:rsidRDefault="00A724EF" w:rsidP="00A724EF">
            <w:pPr>
              <w:pStyle w:val="TableParagraph"/>
              <w:spacing w:before="1"/>
              <w:rPr>
                <w:sz w:val="24"/>
              </w:rPr>
            </w:pPr>
            <w:r w:rsidRPr="003D70D5">
              <w:rPr>
                <w:sz w:val="24"/>
              </w:rPr>
              <w:t>crispybootstrap5: Integrates Django with Bootstrap 5 for better form rendering.</w:t>
            </w:r>
          </w:p>
          <w:p w14:paraId="5FC2849B" w14:textId="61A45FC8" w:rsidR="00A724EF" w:rsidRDefault="00A724EF" w:rsidP="00A724EF">
            <w:pPr>
              <w:pStyle w:val="TableParagraph"/>
              <w:spacing w:before="1" w:line="291" w:lineRule="exact"/>
              <w:rPr>
                <w:sz w:val="24"/>
              </w:rPr>
            </w:pPr>
            <w:r w:rsidRPr="003D70D5">
              <w:rPr>
                <w:sz w:val="24"/>
              </w:rPr>
              <w:t>paypalhttp: A HTTP client library for PayPal REST SDKs.</w:t>
            </w:r>
          </w:p>
        </w:tc>
      </w:tr>
    </w:tbl>
    <w:p w14:paraId="66BE4510" w14:textId="77777777" w:rsidR="000172A2" w:rsidRDefault="000172A2" w:rsidP="000172A2"/>
    <w:p w14:paraId="326E1111" w14:textId="77777777" w:rsidR="005D716F" w:rsidRDefault="005D716F" w:rsidP="000172A2">
      <w:pPr>
        <w:pStyle w:val="BodyText"/>
        <w:spacing w:before="1"/>
        <w:ind w:right="721"/>
        <w:jc w:val="both"/>
        <w:rPr>
          <w:b/>
        </w:rPr>
      </w:pPr>
    </w:p>
    <w:p w14:paraId="03F9CFB2" w14:textId="77777777" w:rsidR="005D716F" w:rsidRDefault="005D716F" w:rsidP="000172A2">
      <w:pPr>
        <w:pStyle w:val="BodyText"/>
        <w:spacing w:before="1"/>
        <w:ind w:right="721"/>
        <w:jc w:val="both"/>
        <w:rPr>
          <w:b/>
        </w:rPr>
      </w:pPr>
    </w:p>
    <w:p w14:paraId="76640F70" w14:textId="4E573E31" w:rsidR="00A724EF" w:rsidRPr="005D716F" w:rsidRDefault="000172A2" w:rsidP="000172A2">
      <w:pPr>
        <w:pStyle w:val="BodyText"/>
        <w:spacing w:before="1"/>
        <w:ind w:right="721"/>
        <w:jc w:val="both"/>
      </w:pPr>
      <w:r>
        <w:rPr>
          <w:b/>
        </w:rPr>
        <w:lastRenderedPageBreak/>
        <w:t>Note</w:t>
      </w:r>
      <w:r>
        <w:t>: in case you implement commercial project for company you must provide company’s consent to publish project report by UCA.</w:t>
      </w:r>
      <w:r>
        <w:rPr>
          <w:spacing w:val="-5"/>
        </w:rPr>
        <w:t xml:space="preserve"> </w:t>
      </w:r>
      <w:r>
        <w:t>As</w:t>
      </w:r>
      <w:r>
        <w:rPr>
          <w:spacing w:val="-3"/>
        </w:rPr>
        <w:t xml:space="preserve"> </w:t>
      </w:r>
      <w:r>
        <w:t>you can see project proposal includes lots of sensitive</w:t>
      </w:r>
      <w:r>
        <w:rPr>
          <w:spacing w:val="-3"/>
        </w:rPr>
        <w:t xml:space="preserve"> </w:t>
      </w:r>
      <w:r>
        <w:t>information, that’s why it is important to get client’s consent before project kicks off.</w:t>
      </w:r>
    </w:p>
    <w:p w14:paraId="2EFA364E" w14:textId="500211FF" w:rsidR="000172A2" w:rsidRDefault="000172A2" w:rsidP="000172A2">
      <w:pPr>
        <w:pStyle w:val="BodyText"/>
        <w:spacing w:before="291"/>
        <w:jc w:val="both"/>
      </w:pPr>
      <w:r>
        <w:rPr>
          <w:b/>
        </w:rPr>
        <w:t>Note</w:t>
      </w:r>
      <w:r>
        <w:t>:</w:t>
      </w:r>
      <w:r>
        <w:rPr>
          <w:spacing w:val="-2"/>
        </w:rPr>
        <w:t xml:space="preserve"> </w:t>
      </w:r>
      <w:r>
        <w:t>Proposal</w:t>
      </w:r>
      <w:r>
        <w:rPr>
          <w:spacing w:val="-3"/>
        </w:rPr>
        <w:t xml:space="preserve"> </w:t>
      </w:r>
      <w:r>
        <w:t>which</w:t>
      </w:r>
      <w:r>
        <w:rPr>
          <w:spacing w:val="-4"/>
        </w:rPr>
        <w:t xml:space="preserve"> </w:t>
      </w:r>
      <w:r>
        <w:t>lacks</w:t>
      </w:r>
      <w:r>
        <w:rPr>
          <w:spacing w:val="-1"/>
        </w:rPr>
        <w:t xml:space="preserve"> </w:t>
      </w:r>
      <w:r>
        <w:t>signatures</w:t>
      </w:r>
      <w:r>
        <w:rPr>
          <w:spacing w:val="-2"/>
        </w:rPr>
        <w:t xml:space="preserve"> </w:t>
      </w:r>
      <w:r>
        <w:t>are</w:t>
      </w:r>
      <w:r>
        <w:rPr>
          <w:spacing w:val="-2"/>
        </w:rPr>
        <w:t xml:space="preserve"> </w:t>
      </w:r>
      <w:r>
        <w:t>rejected</w:t>
      </w:r>
      <w:r>
        <w:rPr>
          <w:spacing w:val="3"/>
        </w:rPr>
        <w:t xml:space="preserve"> </w:t>
      </w:r>
      <w:r>
        <w:t>as</w:t>
      </w:r>
      <w:r>
        <w:rPr>
          <w:spacing w:val="-1"/>
        </w:rPr>
        <w:t xml:space="preserve"> </w:t>
      </w:r>
      <w:r>
        <w:t>it</w:t>
      </w:r>
      <w:r>
        <w:rPr>
          <w:spacing w:val="-3"/>
        </w:rPr>
        <w:t xml:space="preserve"> </w:t>
      </w:r>
      <w:r>
        <w:t>lacks</w:t>
      </w:r>
      <w:r>
        <w:rPr>
          <w:spacing w:val="-2"/>
        </w:rPr>
        <w:t xml:space="preserve"> </w:t>
      </w:r>
      <w:r>
        <w:t>legal</w:t>
      </w:r>
      <w:r>
        <w:rPr>
          <w:spacing w:val="-2"/>
        </w:rPr>
        <w:t xml:space="preserve"> power.</w:t>
      </w:r>
    </w:p>
    <w:p w14:paraId="4996B0C8" w14:textId="77777777" w:rsidR="000172A2" w:rsidRDefault="000172A2" w:rsidP="000172A2">
      <w:pPr>
        <w:pStyle w:val="BodyText"/>
        <w:tabs>
          <w:tab w:val="left" w:pos="2981"/>
        </w:tabs>
        <w:jc w:val="both"/>
      </w:pPr>
      <w:r>
        <w:t>Submission</w:t>
      </w:r>
      <w:r>
        <w:rPr>
          <w:spacing w:val="-12"/>
        </w:rPr>
        <w:t xml:space="preserve"> </w:t>
      </w:r>
      <w:r>
        <w:rPr>
          <w:spacing w:val="-4"/>
        </w:rPr>
        <w:t>date</w:t>
      </w:r>
      <w:r>
        <w:tab/>
        <w:t>:</w:t>
      </w:r>
      <w:r>
        <w:rPr>
          <w:spacing w:val="-2"/>
        </w:rPr>
        <w:t xml:space="preserve"> </w:t>
      </w:r>
      <w:r>
        <w:t xml:space="preserve">10/22/ </w:t>
      </w:r>
      <w:r>
        <w:rPr>
          <w:spacing w:val="-4"/>
        </w:rPr>
        <w:t>2023</w:t>
      </w:r>
    </w:p>
    <w:p w14:paraId="4E0D79F6" w14:textId="050BED02" w:rsidR="000172A2" w:rsidRDefault="000172A2" w:rsidP="000172A2">
      <w:pPr>
        <w:pStyle w:val="BodyText"/>
        <w:spacing w:before="32"/>
      </w:pPr>
      <w:r>
        <w:rPr>
          <w:noProof/>
        </w:rPr>
        <mc:AlternateContent>
          <mc:Choice Requires="wps">
            <w:drawing>
              <wp:anchor distT="0" distB="0" distL="0" distR="0" simplePos="0" relativeHeight="251657728" behindDoc="1" locked="0" layoutInCell="1" allowOverlap="1" wp14:anchorId="75D8743E" wp14:editId="27EB4EE1">
                <wp:simplePos x="0" y="0"/>
                <wp:positionH relativeFrom="page">
                  <wp:posOffset>457200</wp:posOffset>
                </wp:positionH>
                <wp:positionV relativeFrom="paragraph">
                  <wp:posOffset>190500</wp:posOffset>
                </wp:positionV>
                <wp:extent cx="1829435" cy="9525"/>
                <wp:effectExtent l="0" t="0" r="0" b="0"/>
                <wp:wrapTopAndBottom/>
                <wp:docPr id="7"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435" y="0"/>
                              </a:moveTo>
                              <a:lnTo>
                                <a:pt x="0" y="0"/>
                              </a:lnTo>
                              <a:lnTo>
                                <a:pt x="0" y="9524"/>
                              </a:lnTo>
                              <a:lnTo>
                                <a:pt x="1829435" y="9524"/>
                              </a:lnTo>
                              <a:lnTo>
                                <a:pt x="1829435" y="0"/>
                              </a:lnTo>
                              <a:close/>
                            </a:path>
                          </a:pathLst>
                        </a:custGeom>
                        <a:solidFill>
                          <a:srgbClr val="000000"/>
                        </a:solidFill>
                      </wps:spPr>
                      <wps:bodyPr vertOverflow="clip" horzOverflow="clip" wrap="square" lIns="0" tIns="0" rIns="0" bIns="0" rtlCol="0">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w16du="http://schemas.microsoft.com/office/word/2023/wordml/word16du">
            <w:pict w14:anchorId="173291F9">
              <v:shape id="Freeform: Shape 5" style="position:absolute;margin-left:36pt;margin-top:15pt;width:144.05pt;height:.7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829435,9525" o:spid="_x0000_s1026" fillcolor="black" stroked="f" path="m1829435,l,,,9524r1829435,l1829435,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" w14:anchorId="603B0A26">
                <v:path arrowok="t"/>
                <w10:wrap type="topAndBottom" anchorx="page"/>
              </v:shape>
            </w:pict>
          </mc:Fallback>
        </mc:AlternateContent>
      </w:r>
      <w:r>
        <w:rPr>
          <w:b/>
        </w:rPr>
        <w:t>Important</w:t>
      </w:r>
      <w:r>
        <w:t>:</w:t>
      </w:r>
      <w:r>
        <w:rPr>
          <w:spacing w:val="-3"/>
        </w:rPr>
        <w:t xml:space="preserve"> </w:t>
      </w:r>
      <w:r>
        <w:t>This</w:t>
      </w:r>
      <w:r>
        <w:rPr>
          <w:spacing w:val="-2"/>
        </w:rPr>
        <w:t xml:space="preserve"> </w:t>
      </w:r>
      <w:r>
        <w:t>page</w:t>
      </w:r>
      <w:r>
        <w:rPr>
          <w:spacing w:val="-3"/>
        </w:rPr>
        <w:t xml:space="preserve"> </w:t>
      </w:r>
      <w:r>
        <w:t>is</w:t>
      </w:r>
      <w:r>
        <w:rPr>
          <w:spacing w:val="-2"/>
        </w:rPr>
        <w:t xml:space="preserve"> </w:t>
      </w:r>
      <w:r>
        <w:t>used</w:t>
      </w:r>
      <w:r>
        <w:rPr>
          <w:spacing w:val="-4"/>
        </w:rPr>
        <w:t xml:space="preserve"> </w:t>
      </w:r>
      <w:r>
        <w:t>for</w:t>
      </w:r>
      <w:r>
        <w:rPr>
          <w:spacing w:val="-3"/>
        </w:rPr>
        <w:t xml:space="preserve"> </w:t>
      </w:r>
      <w:r>
        <w:t>department</w:t>
      </w:r>
      <w:r>
        <w:rPr>
          <w:spacing w:val="-4"/>
        </w:rPr>
        <w:t xml:space="preserve"> </w:t>
      </w:r>
      <w:r>
        <w:t>purposes</w:t>
      </w:r>
      <w:r>
        <w:rPr>
          <w:spacing w:val="3"/>
        </w:rPr>
        <w:t xml:space="preserve"> </w:t>
      </w:r>
      <w:r>
        <w:t>only</w:t>
      </w:r>
      <w:r>
        <w:rPr>
          <w:spacing w:val="-1"/>
        </w:rPr>
        <w:t xml:space="preserve"> </w:t>
      </w:r>
      <w:r>
        <w:t>and</w:t>
      </w:r>
      <w:r>
        <w:rPr>
          <w:spacing w:val="-4"/>
        </w:rPr>
        <w:t xml:space="preserve"> </w:t>
      </w:r>
      <w:r>
        <w:t>must</w:t>
      </w:r>
      <w:r>
        <w:rPr>
          <w:spacing w:val="-4"/>
        </w:rPr>
        <w:t xml:space="preserve"> </w:t>
      </w:r>
      <w:r>
        <w:t>filled</w:t>
      </w:r>
      <w:r>
        <w:rPr>
          <w:spacing w:val="-4"/>
        </w:rPr>
        <w:t xml:space="preserve"> </w:t>
      </w:r>
      <w:r>
        <w:t>by</w:t>
      </w:r>
      <w:r>
        <w:rPr>
          <w:spacing w:val="-2"/>
        </w:rPr>
        <w:t xml:space="preserve"> </w:t>
      </w:r>
      <w:r>
        <w:t>faculty</w:t>
      </w:r>
      <w:r>
        <w:rPr>
          <w:spacing w:val="-2"/>
        </w:rPr>
        <w:t xml:space="preserve"> only.</w:t>
      </w:r>
    </w:p>
    <w:p w14:paraId="06A4D466" w14:textId="77777777" w:rsidR="000172A2" w:rsidRDefault="000172A2" w:rsidP="000172A2">
      <w:pPr>
        <w:pStyle w:val="Heading2"/>
        <w:spacing w:before="0"/>
        <w:ind w:left="4" w:right="617"/>
        <w:jc w:val="center"/>
        <w:rPr>
          <w:rFonts w:ascii="Calibri Light"/>
        </w:rPr>
      </w:pPr>
      <w:bookmarkStart w:id="2" w:name="Department_committee_approval:"/>
      <w:bookmarkStart w:id="3" w:name="_bookmark1"/>
      <w:bookmarkStart w:id="4" w:name="_Toc164224060"/>
      <w:bookmarkEnd w:id="2"/>
      <w:bookmarkEnd w:id="3"/>
      <w:r>
        <w:rPr>
          <w:rFonts w:ascii="Calibri Light"/>
          <w:color w:val="2E5395"/>
        </w:rPr>
        <w:t>Department</w:t>
      </w:r>
      <w:r>
        <w:rPr>
          <w:rFonts w:ascii="Calibri Light"/>
          <w:color w:val="2E5395"/>
          <w:spacing w:val="-3"/>
        </w:rPr>
        <w:t xml:space="preserve"> </w:t>
      </w:r>
      <w:r>
        <w:rPr>
          <w:rFonts w:ascii="Calibri Light"/>
          <w:color w:val="2E5395"/>
        </w:rPr>
        <w:t>committee</w:t>
      </w:r>
      <w:r>
        <w:rPr>
          <w:rFonts w:ascii="Calibri Light"/>
          <w:color w:val="2E5395"/>
          <w:spacing w:val="2"/>
        </w:rPr>
        <w:t xml:space="preserve"> </w:t>
      </w:r>
      <w:r>
        <w:rPr>
          <w:rFonts w:ascii="Calibri Light"/>
          <w:color w:val="2E5395"/>
          <w:spacing w:val="-2"/>
        </w:rPr>
        <w:t>approval:</w:t>
      </w:r>
      <w:bookmarkEnd w:id="4"/>
    </w:p>
    <w:p w14:paraId="7C751056" w14:textId="77777777" w:rsidR="000172A2" w:rsidRDefault="000172A2" w:rsidP="000172A2">
      <w:pPr>
        <w:spacing w:before="294"/>
        <w:ind w:right="617"/>
        <w:jc w:val="center"/>
        <w:rPr>
          <w:rFonts w:ascii="Calibri"/>
          <w:b/>
          <w:sz w:val="32"/>
        </w:rPr>
      </w:pPr>
      <w:r>
        <w:rPr>
          <w:b/>
          <w:spacing w:val="-2"/>
          <w:sz w:val="32"/>
        </w:rPr>
        <w:t>Approve</w:t>
      </w:r>
    </w:p>
    <w:p w14:paraId="6097A6A9" w14:textId="77777777" w:rsidR="000172A2" w:rsidRDefault="000172A2" w:rsidP="000172A2">
      <w:pPr>
        <w:pStyle w:val="BodyText"/>
        <w:tabs>
          <w:tab w:val="left" w:pos="4421"/>
        </w:tabs>
      </w:pPr>
      <w:r>
        <w:t>Dr.</w:t>
      </w:r>
      <w:r>
        <w:rPr>
          <w:spacing w:val="-4"/>
        </w:rPr>
        <w:t xml:space="preserve"> </w:t>
      </w:r>
      <w:r>
        <w:t>Ayman</w:t>
      </w:r>
      <w:r>
        <w:rPr>
          <w:spacing w:val="-3"/>
        </w:rPr>
        <w:t xml:space="preserve"> </w:t>
      </w:r>
      <w:r>
        <w:t>Aljarbouh</w:t>
      </w:r>
      <w:r>
        <w:rPr>
          <w:spacing w:val="-3"/>
        </w:rPr>
        <w:t xml:space="preserve"> </w:t>
      </w:r>
      <w:r>
        <w:rPr>
          <w:spacing w:val="-2"/>
        </w:rPr>
        <w:t>(signature)</w:t>
      </w:r>
      <w:r>
        <w:tab/>
      </w:r>
      <w:r>
        <w:rPr>
          <w:spacing w:val="-10"/>
        </w:rPr>
        <w:t>:</w:t>
      </w:r>
    </w:p>
    <w:p w14:paraId="34E178E9" w14:textId="49E0D540" w:rsidR="000172A2" w:rsidRDefault="000172A2" w:rsidP="000172A2">
      <w:pPr>
        <w:pStyle w:val="BodyText"/>
        <w:spacing w:before="2"/>
      </w:pPr>
      <w:r>
        <w:rPr>
          <w:noProof/>
        </w:rPr>
        <w:drawing>
          <wp:anchor distT="0" distB="0" distL="0" distR="0" simplePos="0" relativeHeight="251658752" behindDoc="1" locked="0" layoutInCell="1" allowOverlap="1" wp14:anchorId="0BF06A3C" wp14:editId="299DA1DF">
            <wp:simplePos x="0" y="0"/>
            <wp:positionH relativeFrom="page">
              <wp:posOffset>505460</wp:posOffset>
            </wp:positionH>
            <wp:positionV relativeFrom="paragraph">
              <wp:posOffset>215265</wp:posOffset>
            </wp:positionV>
            <wp:extent cx="708025" cy="301625"/>
            <wp:effectExtent l="0" t="0" r="0" b="3175"/>
            <wp:wrapTopAndBottom/>
            <wp:docPr id="1044767476" name="Picture 4" descr="A black sign with a wave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8" descr="A black sign with a wave  Description automatically generated"/>
                    <pic:cNvPicPr>
                      <a:picLocks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08025" cy="301625"/>
                    </a:xfrm>
                    <a:prstGeom prst="rect">
                      <a:avLst/>
                    </a:prstGeom>
                    <a:noFill/>
                  </pic:spPr>
                </pic:pic>
              </a:graphicData>
            </a:graphic>
            <wp14:sizeRelH relativeFrom="page">
              <wp14:pctWidth>0</wp14:pctWidth>
            </wp14:sizeRelH>
            <wp14:sizeRelV relativeFrom="page">
              <wp14:pctHeight>0</wp14:pctHeight>
            </wp14:sizeRelV>
          </wp:anchor>
        </w:drawing>
      </w:r>
      <w:r>
        <w:t>Chair</w:t>
      </w:r>
      <w:r>
        <w:rPr>
          <w:spacing w:val="-4"/>
        </w:rPr>
        <w:t xml:space="preserve"> </w:t>
      </w:r>
      <w:r>
        <w:t>of</w:t>
      </w:r>
      <w:r>
        <w:rPr>
          <w:spacing w:val="-3"/>
        </w:rPr>
        <w:t xml:space="preserve"> </w:t>
      </w:r>
      <w:r>
        <w:t>Computer</w:t>
      </w:r>
      <w:r>
        <w:rPr>
          <w:spacing w:val="-3"/>
        </w:rPr>
        <w:t xml:space="preserve"> </w:t>
      </w:r>
      <w:r>
        <w:t>Science</w:t>
      </w:r>
      <w:r>
        <w:rPr>
          <w:spacing w:val="-3"/>
        </w:rPr>
        <w:t xml:space="preserve"> </w:t>
      </w:r>
      <w:r>
        <w:rPr>
          <w:spacing w:val="-2"/>
        </w:rPr>
        <w:t>department</w:t>
      </w:r>
    </w:p>
    <w:p w14:paraId="48E8627A" w14:textId="77777777" w:rsidR="000172A2" w:rsidRDefault="000172A2" w:rsidP="000172A2">
      <w:pPr>
        <w:pStyle w:val="BodyText"/>
        <w:tabs>
          <w:tab w:val="left" w:pos="4421"/>
        </w:tabs>
        <w:spacing w:before="144"/>
      </w:pPr>
      <w:r>
        <w:rPr>
          <w:spacing w:val="-4"/>
        </w:rPr>
        <w:t>Date</w:t>
      </w:r>
      <w:r>
        <w:tab/>
        <w:t>:</w:t>
      </w:r>
      <w:r>
        <w:rPr>
          <w:spacing w:val="53"/>
        </w:rPr>
        <w:t xml:space="preserve"> </w:t>
      </w:r>
      <w:r>
        <w:t>23</w:t>
      </w:r>
      <w:r>
        <w:rPr>
          <w:spacing w:val="-2"/>
        </w:rPr>
        <w:t xml:space="preserve"> </w:t>
      </w:r>
      <w:r>
        <w:t>/</w:t>
      </w:r>
      <w:r>
        <w:rPr>
          <w:spacing w:val="1"/>
        </w:rPr>
        <w:t xml:space="preserve"> </w:t>
      </w:r>
      <w:r>
        <w:t>10</w:t>
      </w:r>
      <w:r>
        <w:rPr>
          <w:spacing w:val="-3"/>
        </w:rPr>
        <w:t xml:space="preserve"> </w:t>
      </w:r>
      <w:r>
        <w:t>/</w:t>
      </w:r>
      <w:r>
        <w:rPr>
          <w:spacing w:val="2"/>
        </w:rPr>
        <w:t xml:space="preserve"> </w:t>
      </w:r>
      <w:r>
        <w:rPr>
          <w:spacing w:val="-4"/>
        </w:rPr>
        <w:t>2023</w:t>
      </w:r>
    </w:p>
    <w:p w14:paraId="1616C860" w14:textId="77777777" w:rsidR="000172A2" w:rsidRDefault="000172A2" w:rsidP="000172A2">
      <w:pPr>
        <w:pStyle w:val="BodyText"/>
        <w:spacing w:before="289"/>
      </w:pPr>
    </w:p>
    <w:p w14:paraId="0311CD7E" w14:textId="77777777" w:rsidR="000172A2" w:rsidRDefault="000172A2" w:rsidP="000172A2">
      <w:pPr>
        <w:pStyle w:val="BodyText"/>
        <w:ind w:right="722"/>
        <w:jc w:val="both"/>
      </w:pPr>
      <w:r>
        <w:rPr>
          <w:b/>
        </w:rPr>
        <w:t>NOTE</w:t>
      </w:r>
      <w:r>
        <w:t>:</w:t>
      </w:r>
      <w:r>
        <w:rPr>
          <w:spacing w:val="-1"/>
        </w:rPr>
        <w:t xml:space="preserve"> </w:t>
      </w:r>
      <w:r>
        <w:t>This document</w:t>
      </w:r>
      <w:r>
        <w:rPr>
          <w:spacing w:val="-3"/>
        </w:rPr>
        <w:t xml:space="preserve"> </w:t>
      </w:r>
      <w:r>
        <w:t>is</w:t>
      </w:r>
      <w:r>
        <w:rPr>
          <w:spacing w:val="-1"/>
        </w:rPr>
        <w:t xml:space="preserve"> </w:t>
      </w:r>
      <w:r>
        <w:t>evolving.</w:t>
      </w:r>
      <w:r>
        <w:rPr>
          <w:spacing w:val="-3"/>
        </w:rPr>
        <w:t xml:space="preserve"> </w:t>
      </w:r>
      <w:r>
        <w:t>It</w:t>
      </w:r>
      <w:r>
        <w:rPr>
          <w:spacing w:val="-2"/>
        </w:rPr>
        <w:t xml:space="preserve"> </w:t>
      </w:r>
      <w:r>
        <w:t>will</w:t>
      </w:r>
      <w:r>
        <w:rPr>
          <w:spacing w:val="-2"/>
        </w:rPr>
        <w:t xml:space="preserve"> </w:t>
      </w:r>
      <w:r>
        <w:t>be</w:t>
      </w:r>
      <w:r>
        <w:rPr>
          <w:spacing w:val="-1"/>
        </w:rPr>
        <w:t xml:space="preserve"> </w:t>
      </w:r>
      <w:r>
        <w:t>subjected</w:t>
      </w:r>
      <w:r>
        <w:rPr>
          <w:spacing w:val="-3"/>
        </w:rPr>
        <w:t xml:space="preserve"> </w:t>
      </w:r>
      <w:r>
        <w:t>to</w:t>
      </w:r>
      <w:r>
        <w:rPr>
          <w:spacing w:val="-4"/>
        </w:rPr>
        <w:t xml:space="preserve"> </w:t>
      </w:r>
      <w:r>
        <w:t>revisions</w:t>
      </w:r>
      <w:r>
        <w:rPr>
          <w:spacing w:val="-1"/>
        </w:rPr>
        <w:t xml:space="preserve"> </w:t>
      </w:r>
      <w:r>
        <w:t>with</w:t>
      </w:r>
      <w:r>
        <w:rPr>
          <w:spacing w:val="-4"/>
        </w:rPr>
        <w:t xml:space="preserve"> </w:t>
      </w:r>
      <w:r>
        <w:t>a</w:t>
      </w:r>
      <w:r>
        <w:rPr>
          <w:spacing w:val="-2"/>
        </w:rPr>
        <w:t xml:space="preserve"> </w:t>
      </w:r>
      <w:r>
        <w:t>view</w:t>
      </w:r>
      <w:r>
        <w:rPr>
          <w:spacing w:val="-3"/>
        </w:rPr>
        <w:t xml:space="preserve"> </w:t>
      </w:r>
      <w:r>
        <w:t>to</w:t>
      </w:r>
      <w:r>
        <w:rPr>
          <w:spacing w:val="-4"/>
        </w:rPr>
        <w:t xml:space="preserve"> </w:t>
      </w:r>
      <w:r>
        <w:t>help</w:t>
      </w:r>
      <w:r>
        <w:rPr>
          <w:spacing w:val="-3"/>
        </w:rPr>
        <w:t xml:space="preserve"> </w:t>
      </w:r>
      <w:r>
        <w:t>the</w:t>
      </w:r>
      <w:r>
        <w:rPr>
          <w:spacing w:val="-1"/>
        </w:rPr>
        <w:t xml:space="preserve"> </w:t>
      </w:r>
      <w:r>
        <w:t>current</w:t>
      </w:r>
      <w:r>
        <w:rPr>
          <w:spacing w:val="-3"/>
        </w:rPr>
        <w:t xml:space="preserve"> </w:t>
      </w:r>
      <w:r>
        <w:t>and</w:t>
      </w:r>
      <w:r>
        <w:rPr>
          <w:spacing w:val="-3"/>
        </w:rPr>
        <w:t xml:space="preserve"> </w:t>
      </w:r>
      <w:r>
        <w:t>future students</w:t>
      </w:r>
      <w:r>
        <w:rPr>
          <w:spacing w:val="-2"/>
        </w:rPr>
        <w:t xml:space="preserve"> </w:t>
      </w:r>
      <w:r>
        <w:t>learn</w:t>
      </w:r>
      <w:r>
        <w:rPr>
          <w:spacing w:val="-4"/>
        </w:rPr>
        <w:t xml:space="preserve"> </w:t>
      </w:r>
      <w:r>
        <w:t>and</w:t>
      </w:r>
      <w:r>
        <w:rPr>
          <w:spacing w:val="-4"/>
        </w:rPr>
        <w:t xml:space="preserve"> </w:t>
      </w:r>
      <w:r>
        <w:t>enjoy</w:t>
      </w:r>
      <w:r>
        <w:rPr>
          <w:spacing w:val="-7"/>
        </w:rPr>
        <w:t xml:space="preserve"> </w:t>
      </w:r>
      <w:r>
        <w:t>more</w:t>
      </w:r>
      <w:r>
        <w:rPr>
          <w:spacing w:val="-7"/>
        </w:rPr>
        <w:t xml:space="preserve"> </w:t>
      </w:r>
      <w:r>
        <w:t>from</w:t>
      </w:r>
      <w:r>
        <w:rPr>
          <w:spacing w:val="-5"/>
        </w:rPr>
        <w:t xml:space="preserve"> </w:t>
      </w:r>
      <w:r>
        <w:t>their</w:t>
      </w:r>
      <w:r>
        <w:rPr>
          <w:spacing w:val="-2"/>
        </w:rPr>
        <w:t xml:space="preserve"> </w:t>
      </w:r>
      <w:r>
        <w:t>FYP</w:t>
      </w:r>
      <w:r>
        <w:rPr>
          <w:spacing w:val="-7"/>
        </w:rPr>
        <w:t xml:space="preserve"> </w:t>
      </w:r>
      <w:r>
        <w:t>experience.</w:t>
      </w:r>
      <w:r>
        <w:rPr>
          <w:spacing w:val="-3"/>
        </w:rPr>
        <w:t xml:space="preserve"> </w:t>
      </w:r>
      <w:r>
        <w:t>If</w:t>
      </w:r>
      <w:r>
        <w:rPr>
          <w:spacing w:val="-2"/>
        </w:rPr>
        <w:t xml:space="preserve"> </w:t>
      </w:r>
      <w:r>
        <w:t>you</w:t>
      </w:r>
      <w:r>
        <w:rPr>
          <w:spacing w:val="-4"/>
        </w:rPr>
        <w:t xml:space="preserve"> </w:t>
      </w:r>
      <w:r>
        <w:t>think</w:t>
      </w:r>
      <w:r>
        <w:rPr>
          <w:spacing w:val="-2"/>
        </w:rPr>
        <w:t xml:space="preserve"> </w:t>
      </w:r>
      <w:r>
        <w:t>of</w:t>
      </w:r>
      <w:r>
        <w:rPr>
          <w:spacing w:val="-6"/>
        </w:rPr>
        <w:t xml:space="preserve"> </w:t>
      </w:r>
      <w:r>
        <w:t>relevant</w:t>
      </w:r>
      <w:r>
        <w:rPr>
          <w:spacing w:val="-3"/>
        </w:rPr>
        <w:t xml:space="preserve"> </w:t>
      </w:r>
      <w:r>
        <w:t>points,</w:t>
      </w:r>
      <w:r>
        <w:rPr>
          <w:spacing w:val="-3"/>
        </w:rPr>
        <w:t xml:space="preserve"> </w:t>
      </w:r>
      <w:r>
        <w:t>welcome</w:t>
      </w:r>
      <w:r>
        <w:rPr>
          <w:spacing w:val="-2"/>
        </w:rPr>
        <w:t xml:space="preserve"> </w:t>
      </w:r>
      <w:r>
        <w:t>to</w:t>
      </w:r>
      <w:r>
        <w:rPr>
          <w:spacing w:val="-5"/>
        </w:rPr>
        <w:t xml:space="preserve"> </w:t>
      </w:r>
      <w:r>
        <w:t>let</w:t>
      </w:r>
      <w:r>
        <w:rPr>
          <w:spacing w:val="-8"/>
        </w:rPr>
        <w:t xml:space="preserve"> </w:t>
      </w:r>
      <w:r>
        <w:t>me know</w:t>
      </w:r>
      <w:r>
        <w:rPr>
          <w:spacing w:val="-8"/>
        </w:rPr>
        <w:t xml:space="preserve"> </w:t>
      </w:r>
      <w:r>
        <w:t>and</w:t>
      </w:r>
      <w:r>
        <w:rPr>
          <w:spacing w:val="-8"/>
        </w:rPr>
        <w:t xml:space="preserve"> </w:t>
      </w:r>
      <w:r>
        <w:t>I'll</w:t>
      </w:r>
      <w:r>
        <w:rPr>
          <w:spacing w:val="-7"/>
        </w:rPr>
        <w:t xml:space="preserve"> </w:t>
      </w:r>
      <w:r>
        <w:t>add</w:t>
      </w:r>
      <w:r>
        <w:rPr>
          <w:spacing w:val="-8"/>
        </w:rPr>
        <w:t xml:space="preserve"> </w:t>
      </w:r>
      <w:r>
        <w:t>in</w:t>
      </w:r>
      <w:r>
        <w:rPr>
          <w:spacing w:val="-8"/>
        </w:rPr>
        <w:t xml:space="preserve"> </w:t>
      </w:r>
      <w:r>
        <w:t>your</w:t>
      </w:r>
      <w:r>
        <w:rPr>
          <w:spacing w:val="-1"/>
        </w:rPr>
        <w:t xml:space="preserve"> </w:t>
      </w:r>
      <w:r>
        <w:t>observations.</w:t>
      </w:r>
      <w:r>
        <w:rPr>
          <w:spacing w:val="-2"/>
        </w:rPr>
        <w:t xml:space="preserve"> </w:t>
      </w:r>
      <w:r>
        <w:t>A</w:t>
      </w:r>
      <w:r>
        <w:rPr>
          <w:spacing w:val="-6"/>
        </w:rPr>
        <w:t xml:space="preserve"> </w:t>
      </w:r>
      <w:r>
        <w:t>completed</w:t>
      </w:r>
      <w:r>
        <w:rPr>
          <w:spacing w:val="-3"/>
        </w:rPr>
        <w:t xml:space="preserve"> </w:t>
      </w:r>
      <w:r>
        <w:t>project</w:t>
      </w:r>
      <w:r>
        <w:rPr>
          <w:spacing w:val="-7"/>
        </w:rPr>
        <w:t xml:space="preserve"> </w:t>
      </w:r>
      <w:r>
        <w:t>proposal</w:t>
      </w:r>
      <w:r>
        <w:rPr>
          <w:spacing w:val="-7"/>
        </w:rPr>
        <w:t xml:space="preserve"> </w:t>
      </w:r>
      <w:r>
        <w:t>can</w:t>
      </w:r>
      <w:r>
        <w:rPr>
          <w:spacing w:val="-3"/>
        </w:rPr>
        <w:t xml:space="preserve"> </w:t>
      </w:r>
      <w:r>
        <w:t>simply</w:t>
      </w:r>
      <w:r>
        <w:rPr>
          <w:spacing w:val="-6"/>
        </w:rPr>
        <w:t xml:space="preserve"> </w:t>
      </w:r>
      <w:r>
        <w:t>be</w:t>
      </w:r>
      <w:r>
        <w:rPr>
          <w:spacing w:val="-6"/>
        </w:rPr>
        <w:t xml:space="preserve"> </w:t>
      </w:r>
      <w:r>
        <w:t>cut</w:t>
      </w:r>
      <w:r>
        <w:rPr>
          <w:spacing w:val="-7"/>
        </w:rPr>
        <w:t xml:space="preserve"> </w:t>
      </w:r>
      <w:r>
        <w:t>and</w:t>
      </w:r>
      <w:r>
        <w:rPr>
          <w:spacing w:val="-3"/>
        </w:rPr>
        <w:t xml:space="preserve"> </w:t>
      </w:r>
      <w:r>
        <w:t>pasted</w:t>
      </w:r>
      <w:r>
        <w:rPr>
          <w:spacing w:val="-8"/>
        </w:rPr>
        <w:t xml:space="preserve"> </w:t>
      </w:r>
      <w:r>
        <w:t>into</w:t>
      </w:r>
      <w:r>
        <w:rPr>
          <w:spacing w:val="-9"/>
        </w:rPr>
        <w:t xml:space="preserve"> </w:t>
      </w:r>
      <w:r>
        <w:t>your report later.</w:t>
      </w:r>
    </w:p>
    <w:p w14:paraId="5CB0F77A" w14:textId="77777777" w:rsidR="00A724EF" w:rsidRDefault="00A724EF" w:rsidP="000172A2">
      <w:pPr>
        <w:pStyle w:val="BodyText"/>
        <w:ind w:right="722"/>
        <w:jc w:val="both"/>
      </w:pPr>
    </w:p>
    <w:p w14:paraId="10F964E3" w14:textId="77777777" w:rsidR="00A724EF" w:rsidRDefault="00A724EF" w:rsidP="000172A2">
      <w:pPr>
        <w:pStyle w:val="BodyText"/>
        <w:ind w:right="722"/>
        <w:jc w:val="both"/>
      </w:pPr>
    </w:p>
    <w:p w14:paraId="7CB14348" w14:textId="77777777" w:rsidR="00A724EF" w:rsidRDefault="00A724EF" w:rsidP="000172A2">
      <w:pPr>
        <w:pStyle w:val="BodyText"/>
        <w:ind w:right="722"/>
        <w:jc w:val="both"/>
      </w:pPr>
    </w:p>
    <w:p w14:paraId="3F3CC2B3" w14:textId="77777777" w:rsidR="00A724EF" w:rsidRDefault="00A724EF" w:rsidP="000172A2">
      <w:pPr>
        <w:pStyle w:val="BodyText"/>
        <w:ind w:right="722"/>
        <w:jc w:val="both"/>
      </w:pPr>
    </w:p>
    <w:p w14:paraId="1DFF2DF3" w14:textId="77777777" w:rsidR="00A724EF" w:rsidRDefault="00A724EF" w:rsidP="000172A2">
      <w:pPr>
        <w:pStyle w:val="BodyText"/>
        <w:ind w:right="722"/>
        <w:jc w:val="both"/>
      </w:pPr>
    </w:p>
    <w:p w14:paraId="4D35A104" w14:textId="77777777" w:rsidR="00A724EF" w:rsidRDefault="00A724EF" w:rsidP="000172A2">
      <w:pPr>
        <w:pStyle w:val="BodyText"/>
        <w:ind w:right="722"/>
        <w:jc w:val="both"/>
      </w:pPr>
    </w:p>
    <w:p w14:paraId="42982F58" w14:textId="77777777" w:rsidR="00A724EF" w:rsidRDefault="00A724EF" w:rsidP="000172A2">
      <w:pPr>
        <w:pStyle w:val="BodyText"/>
        <w:ind w:right="722"/>
        <w:jc w:val="both"/>
      </w:pPr>
    </w:p>
    <w:p w14:paraId="0407BB51" w14:textId="77777777" w:rsidR="00A724EF" w:rsidRDefault="00A724EF" w:rsidP="000172A2">
      <w:pPr>
        <w:pStyle w:val="BodyText"/>
        <w:ind w:right="722"/>
        <w:jc w:val="both"/>
      </w:pPr>
    </w:p>
    <w:p w14:paraId="08C64D53" w14:textId="77777777" w:rsidR="00A724EF" w:rsidRDefault="00A724EF" w:rsidP="000172A2">
      <w:pPr>
        <w:pStyle w:val="BodyText"/>
        <w:ind w:right="722"/>
        <w:jc w:val="both"/>
      </w:pPr>
    </w:p>
    <w:p w14:paraId="6064C0EB" w14:textId="77777777" w:rsidR="00A724EF" w:rsidRDefault="00A724EF" w:rsidP="000172A2">
      <w:pPr>
        <w:pStyle w:val="BodyText"/>
        <w:ind w:right="722"/>
        <w:jc w:val="both"/>
      </w:pPr>
    </w:p>
    <w:p w14:paraId="65A0214E" w14:textId="77777777" w:rsidR="00A724EF" w:rsidRDefault="00A724EF" w:rsidP="000172A2">
      <w:pPr>
        <w:pStyle w:val="BodyText"/>
        <w:ind w:right="722"/>
        <w:jc w:val="both"/>
      </w:pPr>
    </w:p>
    <w:p w14:paraId="40F83FEA" w14:textId="77777777" w:rsidR="00A724EF" w:rsidRDefault="00A724EF" w:rsidP="000172A2">
      <w:pPr>
        <w:pStyle w:val="BodyText"/>
        <w:ind w:right="722"/>
        <w:jc w:val="both"/>
      </w:pPr>
    </w:p>
    <w:p w14:paraId="3CB37F20" w14:textId="77777777" w:rsidR="00A724EF" w:rsidRDefault="00A724EF" w:rsidP="000172A2">
      <w:pPr>
        <w:pStyle w:val="BodyText"/>
        <w:ind w:right="722"/>
        <w:jc w:val="both"/>
      </w:pPr>
    </w:p>
    <w:p w14:paraId="431A412B" w14:textId="77777777" w:rsidR="00A724EF" w:rsidRDefault="00A724EF" w:rsidP="000172A2">
      <w:pPr>
        <w:pStyle w:val="BodyText"/>
        <w:ind w:right="722"/>
        <w:jc w:val="both"/>
      </w:pPr>
    </w:p>
    <w:p w14:paraId="60DF5CB0" w14:textId="77777777" w:rsidR="0070789A" w:rsidRDefault="0070789A">
      <w:pPr>
        <w:rPr>
          <w:rFonts w:cstheme="minorHAnsi"/>
        </w:rPr>
      </w:pPr>
    </w:p>
    <w:sdt>
      <w:sdtPr>
        <w:rPr>
          <w:rFonts w:asciiTheme="minorHAnsi" w:eastAsiaTheme="minorEastAsia" w:hAnsiTheme="minorHAnsi" w:cstheme="minorBidi"/>
          <w:color w:val="auto"/>
          <w:sz w:val="24"/>
          <w:szCs w:val="24"/>
        </w:rPr>
        <w:id w:val="1093359067"/>
        <w:docPartObj>
          <w:docPartGallery w:val="Table of Contents"/>
          <w:docPartUnique/>
        </w:docPartObj>
      </w:sdtPr>
      <w:sdtEndPr>
        <w:rPr>
          <w:b/>
          <w:bCs/>
          <w:noProof/>
        </w:rPr>
      </w:sdtEndPr>
      <w:sdtContent>
        <w:p w14:paraId="726DB6E7" w14:textId="4ADD2308" w:rsidR="003C259C" w:rsidRDefault="003C259C">
          <w:pPr>
            <w:pStyle w:val="TOCHeading"/>
          </w:pPr>
          <w:r>
            <w:t>Table of Contents</w:t>
          </w:r>
        </w:p>
        <w:p w14:paraId="7AE89621" w14:textId="1EC2B8E3" w:rsidR="004D24DA" w:rsidRDefault="003C259C">
          <w:pPr>
            <w:pStyle w:val="TOC1"/>
            <w:tabs>
              <w:tab w:val="right" w:leader="dot" w:pos="10456"/>
            </w:tabs>
            <w:rPr>
              <w:rFonts w:eastAsiaTheme="minorEastAsia"/>
              <w:noProof/>
              <w:kern w:val="2"/>
              <w14:ligatures w14:val="standardContextual"/>
            </w:rPr>
          </w:pPr>
          <w:r>
            <w:fldChar w:fldCharType="begin"/>
          </w:r>
          <w:r>
            <w:instrText xml:space="preserve"> TOC \o "1-3" \h \z \u </w:instrText>
          </w:r>
          <w:r>
            <w:fldChar w:fldCharType="separate"/>
          </w:r>
          <w:hyperlink w:anchor="_Toc164224059" w:history="1">
            <w:r w:rsidR="004D24DA" w:rsidRPr="00463530">
              <w:rPr>
                <w:rStyle w:val="Hyperlink"/>
                <w:noProof/>
              </w:rPr>
              <w:t>Proposal Form</w:t>
            </w:r>
            <w:r w:rsidR="004D24DA">
              <w:rPr>
                <w:noProof/>
                <w:webHidden/>
              </w:rPr>
              <w:tab/>
            </w:r>
            <w:r w:rsidR="004D24DA">
              <w:rPr>
                <w:noProof/>
                <w:webHidden/>
              </w:rPr>
              <w:fldChar w:fldCharType="begin"/>
            </w:r>
            <w:r w:rsidR="004D24DA">
              <w:rPr>
                <w:noProof/>
                <w:webHidden/>
              </w:rPr>
              <w:instrText xml:space="preserve"> PAGEREF _Toc164224059 \h </w:instrText>
            </w:r>
            <w:r w:rsidR="004D24DA">
              <w:rPr>
                <w:noProof/>
                <w:webHidden/>
              </w:rPr>
            </w:r>
            <w:r w:rsidR="004D24DA">
              <w:rPr>
                <w:noProof/>
                <w:webHidden/>
              </w:rPr>
              <w:fldChar w:fldCharType="separate"/>
            </w:r>
            <w:r w:rsidR="004D24DA">
              <w:rPr>
                <w:noProof/>
                <w:webHidden/>
              </w:rPr>
              <w:t>1</w:t>
            </w:r>
            <w:r w:rsidR="004D24DA">
              <w:rPr>
                <w:noProof/>
                <w:webHidden/>
              </w:rPr>
              <w:fldChar w:fldCharType="end"/>
            </w:r>
          </w:hyperlink>
        </w:p>
        <w:p w14:paraId="47D46254" w14:textId="0A924AE9" w:rsidR="004D24DA" w:rsidRDefault="00000000">
          <w:pPr>
            <w:pStyle w:val="TOC2"/>
            <w:tabs>
              <w:tab w:val="right" w:leader="dot" w:pos="10456"/>
            </w:tabs>
            <w:rPr>
              <w:rFonts w:eastAsiaTheme="minorEastAsia"/>
              <w:noProof/>
              <w:kern w:val="2"/>
              <w14:ligatures w14:val="standardContextual"/>
            </w:rPr>
          </w:pPr>
          <w:hyperlink w:anchor="_Toc164224060" w:history="1">
            <w:r w:rsidR="004D24DA" w:rsidRPr="00463530">
              <w:rPr>
                <w:rStyle w:val="Hyperlink"/>
                <w:rFonts w:ascii="Calibri Light"/>
                <w:noProof/>
              </w:rPr>
              <w:t>Department</w:t>
            </w:r>
            <w:r w:rsidR="004D24DA" w:rsidRPr="00463530">
              <w:rPr>
                <w:rStyle w:val="Hyperlink"/>
                <w:rFonts w:ascii="Calibri Light"/>
                <w:noProof/>
                <w:spacing w:val="-3"/>
              </w:rPr>
              <w:t xml:space="preserve"> </w:t>
            </w:r>
            <w:r w:rsidR="004D24DA" w:rsidRPr="00463530">
              <w:rPr>
                <w:rStyle w:val="Hyperlink"/>
                <w:rFonts w:ascii="Calibri Light"/>
                <w:noProof/>
              </w:rPr>
              <w:t>committee</w:t>
            </w:r>
            <w:r w:rsidR="004D24DA" w:rsidRPr="00463530">
              <w:rPr>
                <w:rStyle w:val="Hyperlink"/>
                <w:rFonts w:ascii="Calibri Light"/>
                <w:noProof/>
                <w:spacing w:val="2"/>
              </w:rPr>
              <w:t xml:space="preserve"> </w:t>
            </w:r>
            <w:r w:rsidR="004D24DA" w:rsidRPr="00463530">
              <w:rPr>
                <w:rStyle w:val="Hyperlink"/>
                <w:rFonts w:ascii="Calibri Light"/>
                <w:noProof/>
                <w:spacing w:val="-2"/>
              </w:rPr>
              <w:t>approval:</w:t>
            </w:r>
            <w:r w:rsidR="004D24DA">
              <w:rPr>
                <w:noProof/>
                <w:webHidden/>
              </w:rPr>
              <w:tab/>
            </w:r>
            <w:r w:rsidR="004D24DA">
              <w:rPr>
                <w:noProof/>
                <w:webHidden/>
              </w:rPr>
              <w:fldChar w:fldCharType="begin"/>
            </w:r>
            <w:r w:rsidR="004D24DA">
              <w:rPr>
                <w:noProof/>
                <w:webHidden/>
              </w:rPr>
              <w:instrText xml:space="preserve"> PAGEREF _Toc164224060 \h </w:instrText>
            </w:r>
            <w:r w:rsidR="004D24DA">
              <w:rPr>
                <w:noProof/>
                <w:webHidden/>
              </w:rPr>
            </w:r>
            <w:r w:rsidR="004D24DA">
              <w:rPr>
                <w:noProof/>
                <w:webHidden/>
              </w:rPr>
              <w:fldChar w:fldCharType="separate"/>
            </w:r>
            <w:r w:rsidR="004D24DA">
              <w:rPr>
                <w:noProof/>
                <w:webHidden/>
              </w:rPr>
              <w:t>7</w:t>
            </w:r>
            <w:r w:rsidR="004D24DA">
              <w:rPr>
                <w:noProof/>
                <w:webHidden/>
              </w:rPr>
              <w:fldChar w:fldCharType="end"/>
            </w:r>
          </w:hyperlink>
        </w:p>
        <w:p w14:paraId="39CD118C" w14:textId="6A6FB33B" w:rsidR="004D24DA" w:rsidRDefault="00000000">
          <w:pPr>
            <w:pStyle w:val="TOC1"/>
            <w:tabs>
              <w:tab w:val="right" w:leader="dot" w:pos="10456"/>
            </w:tabs>
            <w:rPr>
              <w:rFonts w:eastAsiaTheme="minorEastAsia"/>
              <w:noProof/>
              <w:kern w:val="2"/>
              <w14:ligatures w14:val="standardContextual"/>
            </w:rPr>
          </w:pPr>
          <w:hyperlink w:anchor="_Toc164224061" w:history="1">
            <w:r w:rsidR="004D24DA" w:rsidRPr="00463530">
              <w:rPr>
                <w:rStyle w:val="Hyperlink"/>
                <w:noProof/>
              </w:rPr>
              <w:t>Introduction:</w:t>
            </w:r>
            <w:r w:rsidR="004D24DA">
              <w:rPr>
                <w:noProof/>
                <w:webHidden/>
              </w:rPr>
              <w:tab/>
            </w:r>
            <w:r w:rsidR="004D24DA">
              <w:rPr>
                <w:noProof/>
                <w:webHidden/>
              </w:rPr>
              <w:fldChar w:fldCharType="begin"/>
            </w:r>
            <w:r w:rsidR="004D24DA">
              <w:rPr>
                <w:noProof/>
                <w:webHidden/>
              </w:rPr>
              <w:instrText xml:space="preserve"> PAGEREF _Toc164224061 \h </w:instrText>
            </w:r>
            <w:r w:rsidR="004D24DA">
              <w:rPr>
                <w:noProof/>
                <w:webHidden/>
              </w:rPr>
            </w:r>
            <w:r w:rsidR="004D24DA">
              <w:rPr>
                <w:noProof/>
                <w:webHidden/>
              </w:rPr>
              <w:fldChar w:fldCharType="separate"/>
            </w:r>
            <w:r w:rsidR="004D24DA">
              <w:rPr>
                <w:noProof/>
                <w:webHidden/>
              </w:rPr>
              <w:t>12</w:t>
            </w:r>
            <w:r w:rsidR="004D24DA">
              <w:rPr>
                <w:noProof/>
                <w:webHidden/>
              </w:rPr>
              <w:fldChar w:fldCharType="end"/>
            </w:r>
          </w:hyperlink>
        </w:p>
        <w:p w14:paraId="0B270A52" w14:textId="6DC523E2" w:rsidR="004D24DA" w:rsidRDefault="00000000">
          <w:pPr>
            <w:pStyle w:val="TOC2"/>
            <w:tabs>
              <w:tab w:val="right" w:leader="dot" w:pos="10456"/>
            </w:tabs>
            <w:rPr>
              <w:rFonts w:eastAsiaTheme="minorEastAsia"/>
              <w:noProof/>
              <w:kern w:val="2"/>
              <w14:ligatures w14:val="standardContextual"/>
            </w:rPr>
          </w:pPr>
          <w:hyperlink w:anchor="_Toc164224062" w:history="1">
            <w:r w:rsidR="004D24DA" w:rsidRPr="00463530">
              <w:rPr>
                <w:rStyle w:val="Hyperlink"/>
                <w:noProof/>
              </w:rPr>
              <w:t>1.1 Background</w:t>
            </w:r>
            <w:r w:rsidR="004D24DA">
              <w:rPr>
                <w:noProof/>
                <w:webHidden/>
              </w:rPr>
              <w:tab/>
            </w:r>
            <w:r w:rsidR="004D24DA">
              <w:rPr>
                <w:noProof/>
                <w:webHidden/>
              </w:rPr>
              <w:fldChar w:fldCharType="begin"/>
            </w:r>
            <w:r w:rsidR="004D24DA">
              <w:rPr>
                <w:noProof/>
                <w:webHidden/>
              </w:rPr>
              <w:instrText xml:space="preserve"> PAGEREF _Toc164224062 \h </w:instrText>
            </w:r>
            <w:r w:rsidR="004D24DA">
              <w:rPr>
                <w:noProof/>
                <w:webHidden/>
              </w:rPr>
            </w:r>
            <w:r w:rsidR="004D24DA">
              <w:rPr>
                <w:noProof/>
                <w:webHidden/>
              </w:rPr>
              <w:fldChar w:fldCharType="separate"/>
            </w:r>
            <w:r w:rsidR="004D24DA">
              <w:rPr>
                <w:noProof/>
                <w:webHidden/>
              </w:rPr>
              <w:t>12</w:t>
            </w:r>
            <w:r w:rsidR="004D24DA">
              <w:rPr>
                <w:noProof/>
                <w:webHidden/>
              </w:rPr>
              <w:fldChar w:fldCharType="end"/>
            </w:r>
          </w:hyperlink>
        </w:p>
        <w:p w14:paraId="73C392D3" w14:textId="2B4939F7" w:rsidR="004D24DA" w:rsidRDefault="00000000">
          <w:pPr>
            <w:pStyle w:val="TOC2"/>
            <w:tabs>
              <w:tab w:val="right" w:leader="dot" w:pos="10456"/>
            </w:tabs>
            <w:rPr>
              <w:rFonts w:eastAsiaTheme="minorEastAsia"/>
              <w:noProof/>
              <w:kern w:val="2"/>
              <w14:ligatures w14:val="standardContextual"/>
            </w:rPr>
          </w:pPr>
          <w:hyperlink w:anchor="_Toc164224063" w:history="1">
            <w:r w:rsidR="004D24DA" w:rsidRPr="00463530">
              <w:rPr>
                <w:rStyle w:val="Hyperlink"/>
                <w:noProof/>
              </w:rPr>
              <w:t>1.2 Problem Statement</w:t>
            </w:r>
            <w:r w:rsidR="004D24DA">
              <w:rPr>
                <w:noProof/>
                <w:webHidden/>
              </w:rPr>
              <w:tab/>
            </w:r>
            <w:r w:rsidR="004D24DA">
              <w:rPr>
                <w:noProof/>
                <w:webHidden/>
              </w:rPr>
              <w:fldChar w:fldCharType="begin"/>
            </w:r>
            <w:r w:rsidR="004D24DA">
              <w:rPr>
                <w:noProof/>
                <w:webHidden/>
              </w:rPr>
              <w:instrText xml:space="preserve"> PAGEREF _Toc164224063 \h </w:instrText>
            </w:r>
            <w:r w:rsidR="004D24DA">
              <w:rPr>
                <w:noProof/>
                <w:webHidden/>
              </w:rPr>
            </w:r>
            <w:r w:rsidR="004D24DA">
              <w:rPr>
                <w:noProof/>
                <w:webHidden/>
              </w:rPr>
              <w:fldChar w:fldCharType="separate"/>
            </w:r>
            <w:r w:rsidR="004D24DA">
              <w:rPr>
                <w:noProof/>
                <w:webHidden/>
              </w:rPr>
              <w:t>12</w:t>
            </w:r>
            <w:r w:rsidR="004D24DA">
              <w:rPr>
                <w:noProof/>
                <w:webHidden/>
              </w:rPr>
              <w:fldChar w:fldCharType="end"/>
            </w:r>
          </w:hyperlink>
        </w:p>
        <w:p w14:paraId="30E49AD8" w14:textId="1900280A" w:rsidR="004D24DA" w:rsidRDefault="00000000">
          <w:pPr>
            <w:pStyle w:val="TOC2"/>
            <w:tabs>
              <w:tab w:val="right" w:leader="dot" w:pos="10456"/>
            </w:tabs>
            <w:rPr>
              <w:rFonts w:eastAsiaTheme="minorEastAsia"/>
              <w:noProof/>
              <w:kern w:val="2"/>
              <w14:ligatures w14:val="standardContextual"/>
            </w:rPr>
          </w:pPr>
          <w:hyperlink w:anchor="_Toc164224064" w:history="1">
            <w:r w:rsidR="004D24DA" w:rsidRPr="00463530">
              <w:rPr>
                <w:rStyle w:val="Hyperlink"/>
                <w:noProof/>
              </w:rPr>
              <w:t>1.3 Scope of the Project</w:t>
            </w:r>
            <w:r w:rsidR="004D24DA">
              <w:rPr>
                <w:noProof/>
                <w:webHidden/>
              </w:rPr>
              <w:tab/>
            </w:r>
            <w:r w:rsidR="004D24DA">
              <w:rPr>
                <w:noProof/>
                <w:webHidden/>
              </w:rPr>
              <w:fldChar w:fldCharType="begin"/>
            </w:r>
            <w:r w:rsidR="004D24DA">
              <w:rPr>
                <w:noProof/>
                <w:webHidden/>
              </w:rPr>
              <w:instrText xml:space="preserve"> PAGEREF _Toc164224064 \h </w:instrText>
            </w:r>
            <w:r w:rsidR="004D24DA">
              <w:rPr>
                <w:noProof/>
                <w:webHidden/>
              </w:rPr>
            </w:r>
            <w:r w:rsidR="004D24DA">
              <w:rPr>
                <w:noProof/>
                <w:webHidden/>
              </w:rPr>
              <w:fldChar w:fldCharType="separate"/>
            </w:r>
            <w:r w:rsidR="004D24DA">
              <w:rPr>
                <w:noProof/>
                <w:webHidden/>
              </w:rPr>
              <w:t>12</w:t>
            </w:r>
            <w:r w:rsidR="004D24DA">
              <w:rPr>
                <w:noProof/>
                <w:webHidden/>
              </w:rPr>
              <w:fldChar w:fldCharType="end"/>
            </w:r>
          </w:hyperlink>
        </w:p>
        <w:p w14:paraId="4D15236A" w14:textId="090DE55C" w:rsidR="004D24DA" w:rsidRDefault="00000000">
          <w:pPr>
            <w:pStyle w:val="TOC2"/>
            <w:tabs>
              <w:tab w:val="right" w:leader="dot" w:pos="10456"/>
            </w:tabs>
            <w:rPr>
              <w:rFonts w:eastAsiaTheme="minorEastAsia"/>
              <w:noProof/>
              <w:kern w:val="2"/>
              <w14:ligatures w14:val="standardContextual"/>
            </w:rPr>
          </w:pPr>
          <w:hyperlink w:anchor="_Toc164224065" w:history="1">
            <w:r w:rsidR="004D24DA" w:rsidRPr="00463530">
              <w:rPr>
                <w:rStyle w:val="Hyperlink"/>
                <w:noProof/>
              </w:rPr>
              <w:t>1.4 Additional Considerations</w:t>
            </w:r>
            <w:r w:rsidR="004D24DA">
              <w:rPr>
                <w:noProof/>
                <w:webHidden/>
              </w:rPr>
              <w:tab/>
            </w:r>
            <w:r w:rsidR="004D24DA">
              <w:rPr>
                <w:noProof/>
                <w:webHidden/>
              </w:rPr>
              <w:fldChar w:fldCharType="begin"/>
            </w:r>
            <w:r w:rsidR="004D24DA">
              <w:rPr>
                <w:noProof/>
                <w:webHidden/>
              </w:rPr>
              <w:instrText xml:space="preserve"> PAGEREF _Toc164224065 \h </w:instrText>
            </w:r>
            <w:r w:rsidR="004D24DA">
              <w:rPr>
                <w:noProof/>
                <w:webHidden/>
              </w:rPr>
            </w:r>
            <w:r w:rsidR="004D24DA">
              <w:rPr>
                <w:noProof/>
                <w:webHidden/>
              </w:rPr>
              <w:fldChar w:fldCharType="separate"/>
            </w:r>
            <w:r w:rsidR="004D24DA">
              <w:rPr>
                <w:noProof/>
                <w:webHidden/>
              </w:rPr>
              <w:t>13</w:t>
            </w:r>
            <w:r w:rsidR="004D24DA">
              <w:rPr>
                <w:noProof/>
                <w:webHidden/>
              </w:rPr>
              <w:fldChar w:fldCharType="end"/>
            </w:r>
          </w:hyperlink>
        </w:p>
        <w:p w14:paraId="3EFC7645" w14:textId="7CCD60FE" w:rsidR="004D24DA" w:rsidRDefault="00000000">
          <w:pPr>
            <w:pStyle w:val="TOC1"/>
            <w:tabs>
              <w:tab w:val="right" w:leader="dot" w:pos="10456"/>
            </w:tabs>
            <w:rPr>
              <w:rFonts w:eastAsiaTheme="minorEastAsia"/>
              <w:noProof/>
              <w:kern w:val="2"/>
              <w14:ligatures w14:val="standardContextual"/>
            </w:rPr>
          </w:pPr>
          <w:hyperlink w:anchor="_Toc164224066" w:history="1">
            <w:r w:rsidR="004D24DA" w:rsidRPr="00463530">
              <w:rPr>
                <w:rStyle w:val="Hyperlink"/>
                <w:rFonts w:cstheme="minorHAnsi"/>
                <w:noProof/>
              </w:rPr>
              <w:t>Literature Survey:</w:t>
            </w:r>
            <w:r w:rsidR="004D24DA">
              <w:rPr>
                <w:noProof/>
                <w:webHidden/>
              </w:rPr>
              <w:tab/>
            </w:r>
            <w:r w:rsidR="004D24DA">
              <w:rPr>
                <w:noProof/>
                <w:webHidden/>
              </w:rPr>
              <w:fldChar w:fldCharType="begin"/>
            </w:r>
            <w:r w:rsidR="004D24DA">
              <w:rPr>
                <w:noProof/>
                <w:webHidden/>
              </w:rPr>
              <w:instrText xml:space="preserve"> PAGEREF _Toc164224066 \h </w:instrText>
            </w:r>
            <w:r w:rsidR="004D24DA">
              <w:rPr>
                <w:noProof/>
                <w:webHidden/>
              </w:rPr>
            </w:r>
            <w:r w:rsidR="004D24DA">
              <w:rPr>
                <w:noProof/>
                <w:webHidden/>
              </w:rPr>
              <w:fldChar w:fldCharType="separate"/>
            </w:r>
            <w:r w:rsidR="004D24DA">
              <w:rPr>
                <w:noProof/>
                <w:webHidden/>
              </w:rPr>
              <w:t>14</w:t>
            </w:r>
            <w:r w:rsidR="004D24DA">
              <w:rPr>
                <w:noProof/>
                <w:webHidden/>
              </w:rPr>
              <w:fldChar w:fldCharType="end"/>
            </w:r>
          </w:hyperlink>
        </w:p>
        <w:p w14:paraId="765209F5" w14:textId="125D6786" w:rsidR="004D24DA" w:rsidRDefault="00000000">
          <w:pPr>
            <w:pStyle w:val="TOC2"/>
            <w:tabs>
              <w:tab w:val="right" w:leader="dot" w:pos="10456"/>
            </w:tabs>
            <w:rPr>
              <w:rFonts w:eastAsiaTheme="minorEastAsia"/>
              <w:noProof/>
              <w:kern w:val="2"/>
              <w14:ligatures w14:val="standardContextual"/>
            </w:rPr>
          </w:pPr>
          <w:hyperlink w:anchor="_Toc164224067" w:history="1">
            <w:r w:rsidR="004D24DA" w:rsidRPr="00463530">
              <w:rPr>
                <w:rStyle w:val="Hyperlink"/>
                <w:noProof/>
              </w:rPr>
              <w:t>2.1 Overview of Related Work</w:t>
            </w:r>
            <w:r w:rsidR="004D24DA">
              <w:rPr>
                <w:noProof/>
                <w:webHidden/>
              </w:rPr>
              <w:tab/>
            </w:r>
            <w:r w:rsidR="004D24DA">
              <w:rPr>
                <w:noProof/>
                <w:webHidden/>
              </w:rPr>
              <w:fldChar w:fldCharType="begin"/>
            </w:r>
            <w:r w:rsidR="004D24DA">
              <w:rPr>
                <w:noProof/>
                <w:webHidden/>
              </w:rPr>
              <w:instrText xml:space="preserve"> PAGEREF _Toc164224067 \h </w:instrText>
            </w:r>
            <w:r w:rsidR="004D24DA">
              <w:rPr>
                <w:noProof/>
                <w:webHidden/>
              </w:rPr>
            </w:r>
            <w:r w:rsidR="004D24DA">
              <w:rPr>
                <w:noProof/>
                <w:webHidden/>
              </w:rPr>
              <w:fldChar w:fldCharType="separate"/>
            </w:r>
            <w:r w:rsidR="004D24DA">
              <w:rPr>
                <w:noProof/>
                <w:webHidden/>
              </w:rPr>
              <w:t>15</w:t>
            </w:r>
            <w:r w:rsidR="004D24DA">
              <w:rPr>
                <w:noProof/>
                <w:webHidden/>
              </w:rPr>
              <w:fldChar w:fldCharType="end"/>
            </w:r>
          </w:hyperlink>
        </w:p>
        <w:p w14:paraId="4454F47D" w14:textId="26EBC758" w:rsidR="004D24DA" w:rsidRDefault="00000000">
          <w:pPr>
            <w:pStyle w:val="TOC2"/>
            <w:tabs>
              <w:tab w:val="right" w:leader="dot" w:pos="10456"/>
            </w:tabs>
            <w:rPr>
              <w:rFonts w:eastAsiaTheme="minorEastAsia"/>
              <w:noProof/>
              <w:kern w:val="2"/>
              <w14:ligatures w14:val="standardContextual"/>
            </w:rPr>
          </w:pPr>
          <w:hyperlink w:anchor="_Toc164224068" w:history="1">
            <w:r w:rsidR="004D24DA" w:rsidRPr="00463530">
              <w:rPr>
                <w:rStyle w:val="Hyperlink"/>
                <w:noProof/>
              </w:rPr>
              <w:t>2.2 Key Concepts and Definitions</w:t>
            </w:r>
            <w:r w:rsidR="004D24DA">
              <w:rPr>
                <w:noProof/>
                <w:webHidden/>
              </w:rPr>
              <w:tab/>
            </w:r>
            <w:r w:rsidR="004D24DA">
              <w:rPr>
                <w:noProof/>
                <w:webHidden/>
              </w:rPr>
              <w:fldChar w:fldCharType="begin"/>
            </w:r>
            <w:r w:rsidR="004D24DA">
              <w:rPr>
                <w:noProof/>
                <w:webHidden/>
              </w:rPr>
              <w:instrText xml:space="preserve"> PAGEREF _Toc164224068 \h </w:instrText>
            </w:r>
            <w:r w:rsidR="004D24DA">
              <w:rPr>
                <w:noProof/>
                <w:webHidden/>
              </w:rPr>
            </w:r>
            <w:r w:rsidR="004D24DA">
              <w:rPr>
                <w:noProof/>
                <w:webHidden/>
              </w:rPr>
              <w:fldChar w:fldCharType="separate"/>
            </w:r>
            <w:r w:rsidR="004D24DA">
              <w:rPr>
                <w:noProof/>
                <w:webHidden/>
              </w:rPr>
              <w:t>15</w:t>
            </w:r>
            <w:r w:rsidR="004D24DA">
              <w:rPr>
                <w:noProof/>
                <w:webHidden/>
              </w:rPr>
              <w:fldChar w:fldCharType="end"/>
            </w:r>
          </w:hyperlink>
        </w:p>
        <w:p w14:paraId="0A343C40" w14:textId="154E6193" w:rsidR="004D24DA" w:rsidRDefault="00000000">
          <w:pPr>
            <w:pStyle w:val="TOC2"/>
            <w:tabs>
              <w:tab w:val="right" w:leader="dot" w:pos="10456"/>
            </w:tabs>
            <w:rPr>
              <w:rFonts w:eastAsiaTheme="minorEastAsia"/>
              <w:noProof/>
              <w:kern w:val="2"/>
              <w14:ligatures w14:val="standardContextual"/>
            </w:rPr>
          </w:pPr>
          <w:hyperlink w:anchor="_Toc164224069" w:history="1">
            <w:r w:rsidR="004D24DA" w:rsidRPr="00463530">
              <w:rPr>
                <w:rStyle w:val="Hyperlink"/>
                <w:noProof/>
              </w:rPr>
              <w:t>2.3 Existing Solutions and Limitations</w:t>
            </w:r>
            <w:r w:rsidR="004D24DA">
              <w:rPr>
                <w:noProof/>
                <w:webHidden/>
              </w:rPr>
              <w:tab/>
            </w:r>
            <w:r w:rsidR="004D24DA">
              <w:rPr>
                <w:noProof/>
                <w:webHidden/>
              </w:rPr>
              <w:fldChar w:fldCharType="begin"/>
            </w:r>
            <w:r w:rsidR="004D24DA">
              <w:rPr>
                <w:noProof/>
                <w:webHidden/>
              </w:rPr>
              <w:instrText xml:space="preserve"> PAGEREF _Toc164224069 \h </w:instrText>
            </w:r>
            <w:r w:rsidR="004D24DA">
              <w:rPr>
                <w:noProof/>
                <w:webHidden/>
              </w:rPr>
            </w:r>
            <w:r w:rsidR="004D24DA">
              <w:rPr>
                <w:noProof/>
                <w:webHidden/>
              </w:rPr>
              <w:fldChar w:fldCharType="separate"/>
            </w:r>
            <w:r w:rsidR="004D24DA">
              <w:rPr>
                <w:noProof/>
                <w:webHidden/>
              </w:rPr>
              <w:t>15</w:t>
            </w:r>
            <w:r w:rsidR="004D24DA">
              <w:rPr>
                <w:noProof/>
                <w:webHidden/>
              </w:rPr>
              <w:fldChar w:fldCharType="end"/>
            </w:r>
          </w:hyperlink>
        </w:p>
        <w:p w14:paraId="10F818C1" w14:textId="34212C81" w:rsidR="004D24DA" w:rsidRDefault="00000000">
          <w:pPr>
            <w:pStyle w:val="TOC2"/>
            <w:tabs>
              <w:tab w:val="right" w:leader="dot" w:pos="10456"/>
            </w:tabs>
            <w:rPr>
              <w:rFonts w:eastAsiaTheme="minorEastAsia"/>
              <w:noProof/>
              <w:kern w:val="2"/>
              <w14:ligatures w14:val="standardContextual"/>
            </w:rPr>
          </w:pPr>
          <w:hyperlink w:anchor="_Toc164224070" w:history="1">
            <w:r w:rsidR="004D24DA" w:rsidRPr="00463530">
              <w:rPr>
                <w:rStyle w:val="Hyperlink"/>
                <w:noProof/>
              </w:rPr>
              <w:t>2.4 Gap Analysis</w:t>
            </w:r>
            <w:r w:rsidR="004D24DA">
              <w:rPr>
                <w:noProof/>
                <w:webHidden/>
              </w:rPr>
              <w:tab/>
            </w:r>
            <w:r w:rsidR="004D24DA">
              <w:rPr>
                <w:noProof/>
                <w:webHidden/>
              </w:rPr>
              <w:fldChar w:fldCharType="begin"/>
            </w:r>
            <w:r w:rsidR="004D24DA">
              <w:rPr>
                <w:noProof/>
                <w:webHidden/>
              </w:rPr>
              <w:instrText xml:space="preserve"> PAGEREF _Toc164224070 \h </w:instrText>
            </w:r>
            <w:r w:rsidR="004D24DA">
              <w:rPr>
                <w:noProof/>
                <w:webHidden/>
              </w:rPr>
            </w:r>
            <w:r w:rsidR="004D24DA">
              <w:rPr>
                <w:noProof/>
                <w:webHidden/>
              </w:rPr>
              <w:fldChar w:fldCharType="separate"/>
            </w:r>
            <w:r w:rsidR="004D24DA">
              <w:rPr>
                <w:noProof/>
                <w:webHidden/>
              </w:rPr>
              <w:t>15</w:t>
            </w:r>
            <w:r w:rsidR="004D24DA">
              <w:rPr>
                <w:noProof/>
                <w:webHidden/>
              </w:rPr>
              <w:fldChar w:fldCharType="end"/>
            </w:r>
          </w:hyperlink>
        </w:p>
        <w:p w14:paraId="18DA4BC1" w14:textId="3168F981" w:rsidR="004D24DA" w:rsidRDefault="00000000">
          <w:pPr>
            <w:pStyle w:val="TOC1"/>
            <w:tabs>
              <w:tab w:val="right" w:leader="dot" w:pos="10456"/>
            </w:tabs>
            <w:rPr>
              <w:rFonts w:eastAsiaTheme="minorEastAsia"/>
              <w:noProof/>
              <w:kern w:val="2"/>
              <w14:ligatures w14:val="standardContextual"/>
            </w:rPr>
          </w:pPr>
          <w:hyperlink w:anchor="_Toc164224071" w:history="1">
            <w:r w:rsidR="004D24DA" w:rsidRPr="00463530">
              <w:rPr>
                <w:rStyle w:val="Hyperlink"/>
                <w:rFonts w:cstheme="minorHAnsi"/>
                <w:noProof/>
              </w:rPr>
              <w:t>Similar applications comparison table:</w:t>
            </w:r>
            <w:r w:rsidR="004D24DA">
              <w:rPr>
                <w:noProof/>
                <w:webHidden/>
              </w:rPr>
              <w:tab/>
            </w:r>
            <w:r w:rsidR="004D24DA">
              <w:rPr>
                <w:noProof/>
                <w:webHidden/>
              </w:rPr>
              <w:fldChar w:fldCharType="begin"/>
            </w:r>
            <w:r w:rsidR="004D24DA">
              <w:rPr>
                <w:noProof/>
                <w:webHidden/>
              </w:rPr>
              <w:instrText xml:space="preserve"> PAGEREF _Toc164224071 \h </w:instrText>
            </w:r>
            <w:r w:rsidR="004D24DA">
              <w:rPr>
                <w:noProof/>
                <w:webHidden/>
              </w:rPr>
            </w:r>
            <w:r w:rsidR="004D24DA">
              <w:rPr>
                <w:noProof/>
                <w:webHidden/>
              </w:rPr>
              <w:fldChar w:fldCharType="separate"/>
            </w:r>
            <w:r w:rsidR="004D24DA">
              <w:rPr>
                <w:noProof/>
                <w:webHidden/>
              </w:rPr>
              <w:t>16</w:t>
            </w:r>
            <w:r w:rsidR="004D24DA">
              <w:rPr>
                <w:noProof/>
                <w:webHidden/>
              </w:rPr>
              <w:fldChar w:fldCharType="end"/>
            </w:r>
          </w:hyperlink>
        </w:p>
        <w:p w14:paraId="0998E1F7" w14:textId="7BE45408" w:rsidR="004D24DA" w:rsidRDefault="00000000">
          <w:pPr>
            <w:pStyle w:val="TOC1"/>
            <w:tabs>
              <w:tab w:val="right" w:leader="dot" w:pos="10456"/>
            </w:tabs>
            <w:rPr>
              <w:rFonts w:eastAsiaTheme="minorEastAsia"/>
              <w:noProof/>
              <w:kern w:val="2"/>
              <w14:ligatures w14:val="standardContextual"/>
            </w:rPr>
          </w:pPr>
          <w:hyperlink w:anchor="_Toc164224072" w:history="1">
            <w:r w:rsidR="004D24DA" w:rsidRPr="00463530">
              <w:rPr>
                <w:rStyle w:val="Hyperlink"/>
                <w:rFonts w:cstheme="minorHAnsi"/>
                <w:noProof/>
              </w:rPr>
              <w:t>Business Benefits:</w:t>
            </w:r>
            <w:r w:rsidR="004D24DA">
              <w:rPr>
                <w:noProof/>
                <w:webHidden/>
              </w:rPr>
              <w:tab/>
            </w:r>
            <w:r w:rsidR="004D24DA">
              <w:rPr>
                <w:noProof/>
                <w:webHidden/>
              </w:rPr>
              <w:fldChar w:fldCharType="begin"/>
            </w:r>
            <w:r w:rsidR="004D24DA">
              <w:rPr>
                <w:noProof/>
                <w:webHidden/>
              </w:rPr>
              <w:instrText xml:space="preserve"> PAGEREF _Toc164224072 \h </w:instrText>
            </w:r>
            <w:r w:rsidR="004D24DA">
              <w:rPr>
                <w:noProof/>
                <w:webHidden/>
              </w:rPr>
            </w:r>
            <w:r w:rsidR="004D24DA">
              <w:rPr>
                <w:noProof/>
                <w:webHidden/>
              </w:rPr>
              <w:fldChar w:fldCharType="separate"/>
            </w:r>
            <w:r w:rsidR="004D24DA">
              <w:rPr>
                <w:noProof/>
                <w:webHidden/>
              </w:rPr>
              <w:t>18</w:t>
            </w:r>
            <w:r w:rsidR="004D24DA">
              <w:rPr>
                <w:noProof/>
                <w:webHidden/>
              </w:rPr>
              <w:fldChar w:fldCharType="end"/>
            </w:r>
          </w:hyperlink>
        </w:p>
        <w:p w14:paraId="492172B5" w14:textId="48BBBEC5" w:rsidR="004D24DA" w:rsidRDefault="00000000">
          <w:pPr>
            <w:pStyle w:val="TOC2"/>
            <w:tabs>
              <w:tab w:val="right" w:leader="dot" w:pos="10456"/>
            </w:tabs>
            <w:rPr>
              <w:rFonts w:eastAsiaTheme="minorEastAsia"/>
              <w:noProof/>
              <w:kern w:val="2"/>
              <w14:ligatures w14:val="standardContextual"/>
            </w:rPr>
          </w:pPr>
          <w:hyperlink w:anchor="_Toc164224073" w:history="1">
            <w:r w:rsidR="004D24DA" w:rsidRPr="00463530">
              <w:rPr>
                <w:rStyle w:val="Hyperlink"/>
                <w:noProof/>
              </w:rPr>
              <w:t>3.1 Market Expansion:</w:t>
            </w:r>
            <w:r w:rsidR="004D24DA">
              <w:rPr>
                <w:noProof/>
                <w:webHidden/>
              </w:rPr>
              <w:tab/>
            </w:r>
            <w:r w:rsidR="004D24DA">
              <w:rPr>
                <w:noProof/>
                <w:webHidden/>
              </w:rPr>
              <w:fldChar w:fldCharType="begin"/>
            </w:r>
            <w:r w:rsidR="004D24DA">
              <w:rPr>
                <w:noProof/>
                <w:webHidden/>
              </w:rPr>
              <w:instrText xml:space="preserve"> PAGEREF _Toc164224073 \h </w:instrText>
            </w:r>
            <w:r w:rsidR="004D24DA">
              <w:rPr>
                <w:noProof/>
                <w:webHidden/>
              </w:rPr>
            </w:r>
            <w:r w:rsidR="004D24DA">
              <w:rPr>
                <w:noProof/>
                <w:webHidden/>
              </w:rPr>
              <w:fldChar w:fldCharType="separate"/>
            </w:r>
            <w:r w:rsidR="004D24DA">
              <w:rPr>
                <w:noProof/>
                <w:webHidden/>
              </w:rPr>
              <w:t>18</w:t>
            </w:r>
            <w:r w:rsidR="004D24DA">
              <w:rPr>
                <w:noProof/>
                <w:webHidden/>
              </w:rPr>
              <w:fldChar w:fldCharType="end"/>
            </w:r>
          </w:hyperlink>
        </w:p>
        <w:p w14:paraId="233A6984" w14:textId="6A841287" w:rsidR="004D24DA" w:rsidRDefault="00000000">
          <w:pPr>
            <w:pStyle w:val="TOC2"/>
            <w:tabs>
              <w:tab w:val="right" w:leader="dot" w:pos="10456"/>
            </w:tabs>
            <w:rPr>
              <w:rFonts w:eastAsiaTheme="minorEastAsia"/>
              <w:noProof/>
              <w:kern w:val="2"/>
              <w14:ligatures w14:val="standardContextual"/>
            </w:rPr>
          </w:pPr>
          <w:hyperlink w:anchor="_Toc164224074" w:history="1">
            <w:r w:rsidR="004D24DA" w:rsidRPr="00463530">
              <w:rPr>
                <w:rStyle w:val="Hyperlink"/>
                <w:noProof/>
              </w:rPr>
              <w:t>3.2 Increased Accessibility:</w:t>
            </w:r>
            <w:r w:rsidR="004D24DA">
              <w:rPr>
                <w:noProof/>
                <w:webHidden/>
              </w:rPr>
              <w:tab/>
            </w:r>
            <w:r w:rsidR="004D24DA">
              <w:rPr>
                <w:noProof/>
                <w:webHidden/>
              </w:rPr>
              <w:fldChar w:fldCharType="begin"/>
            </w:r>
            <w:r w:rsidR="004D24DA">
              <w:rPr>
                <w:noProof/>
                <w:webHidden/>
              </w:rPr>
              <w:instrText xml:space="preserve"> PAGEREF _Toc164224074 \h </w:instrText>
            </w:r>
            <w:r w:rsidR="004D24DA">
              <w:rPr>
                <w:noProof/>
                <w:webHidden/>
              </w:rPr>
            </w:r>
            <w:r w:rsidR="004D24DA">
              <w:rPr>
                <w:noProof/>
                <w:webHidden/>
              </w:rPr>
              <w:fldChar w:fldCharType="separate"/>
            </w:r>
            <w:r w:rsidR="004D24DA">
              <w:rPr>
                <w:noProof/>
                <w:webHidden/>
              </w:rPr>
              <w:t>18</w:t>
            </w:r>
            <w:r w:rsidR="004D24DA">
              <w:rPr>
                <w:noProof/>
                <w:webHidden/>
              </w:rPr>
              <w:fldChar w:fldCharType="end"/>
            </w:r>
          </w:hyperlink>
        </w:p>
        <w:p w14:paraId="12EEA5AD" w14:textId="026C6892" w:rsidR="004D24DA" w:rsidRDefault="00000000">
          <w:pPr>
            <w:pStyle w:val="TOC2"/>
            <w:tabs>
              <w:tab w:val="right" w:leader="dot" w:pos="10456"/>
            </w:tabs>
            <w:rPr>
              <w:rFonts w:eastAsiaTheme="minorEastAsia"/>
              <w:noProof/>
              <w:kern w:val="2"/>
              <w14:ligatures w14:val="standardContextual"/>
            </w:rPr>
          </w:pPr>
          <w:hyperlink w:anchor="_Toc164224075" w:history="1">
            <w:r w:rsidR="004D24DA" w:rsidRPr="00463530">
              <w:rPr>
                <w:rStyle w:val="Hyperlink"/>
                <w:noProof/>
              </w:rPr>
              <w:t>3.3 Enhanced Customer Experience:</w:t>
            </w:r>
            <w:r w:rsidR="004D24DA">
              <w:rPr>
                <w:noProof/>
                <w:webHidden/>
              </w:rPr>
              <w:tab/>
            </w:r>
            <w:r w:rsidR="004D24DA">
              <w:rPr>
                <w:noProof/>
                <w:webHidden/>
              </w:rPr>
              <w:fldChar w:fldCharType="begin"/>
            </w:r>
            <w:r w:rsidR="004D24DA">
              <w:rPr>
                <w:noProof/>
                <w:webHidden/>
              </w:rPr>
              <w:instrText xml:space="preserve"> PAGEREF _Toc164224075 \h </w:instrText>
            </w:r>
            <w:r w:rsidR="004D24DA">
              <w:rPr>
                <w:noProof/>
                <w:webHidden/>
              </w:rPr>
            </w:r>
            <w:r w:rsidR="004D24DA">
              <w:rPr>
                <w:noProof/>
                <w:webHidden/>
              </w:rPr>
              <w:fldChar w:fldCharType="separate"/>
            </w:r>
            <w:r w:rsidR="004D24DA">
              <w:rPr>
                <w:noProof/>
                <w:webHidden/>
              </w:rPr>
              <w:t>18</w:t>
            </w:r>
            <w:r w:rsidR="004D24DA">
              <w:rPr>
                <w:noProof/>
                <w:webHidden/>
              </w:rPr>
              <w:fldChar w:fldCharType="end"/>
            </w:r>
          </w:hyperlink>
        </w:p>
        <w:p w14:paraId="6856A494" w14:textId="641391A3" w:rsidR="004D24DA" w:rsidRDefault="00000000">
          <w:pPr>
            <w:pStyle w:val="TOC2"/>
            <w:tabs>
              <w:tab w:val="right" w:leader="dot" w:pos="10456"/>
            </w:tabs>
            <w:rPr>
              <w:rFonts w:eastAsiaTheme="minorEastAsia"/>
              <w:noProof/>
              <w:kern w:val="2"/>
              <w14:ligatures w14:val="standardContextual"/>
            </w:rPr>
          </w:pPr>
          <w:hyperlink w:anchor="_Toc164224076" w:history="1">
            <w:r w:rsidR="004D24DA" w:rsidRPr="00463530">
              <w:rPr>
                <w:rStyle w:val="Hyperlink"/>
                <w:noProof/>
              </w:rPr>
              <w:t>3.4 Cost Efficiency:</w:t>
            </w:r>
            <w:r w:rsidR="004D24DA">
              <w:rPr>
                <w:noProof/>
                <w:webHidden/>
              </w:rPr>
              <w:tab/>
            </w:r>
            <w:r w:rsidR="004D24DA">
              <w:rPr>
                <w:noProof/>
                <w:webHidden/>
              </w:rPr>
              <w:fldChar w:fldCharType="begin"/>
            </w:r>
            <w:r w:rsidR="004D24DA">
              <w:rPr>
                <w:noProof/>
                <w:webHidden/>
              </w:rPr>
              <w:instrText xml:space="preserve"> PAGEREF _Toc164224076 \h </w:instrText>
            </w:r>
            <w:r w:rsidR="004D24DA">
              <w:rPr>
                <w:noProof/>
                <w:webHidden/>
              </w:rPr>
            </w:r>
            <w:r w:rsidR="004D24DA">
              <w:rPr>
                <w:noProof/>
                <w:webHidden/>
              </w:rPr>
              <w:fldChar w:fldCharType="separate"/>
            </w:r>
            <w:r w:rsidR="004D24DA">
              <w:rPr>
                <w:noProof/>
                <w:webHidden/>
              </w:rPr>
              <w:t>18</w:t>
            </w:r>
            <w:r w:rsidR="004D24DA">
              <w:rPr>
                <w:noProof/>
                <w:webHidden/>
              </w:rPr>
              <w:fldChar w:fldCharType="end"/>
            </w:r>
          </w:hyperlink>
        </w:p>
        <w:p w14:paraId="5EF4AD96" w14:textId="4E6416B2" w:rsidR="004D24DA" w:rsidRDefault="00000000">
          <w:pPr>
            <w:pStyle w:val="TOC2"/>
            <w:tabs>
              <w:tab w:val="right" w:leader="dot" w:pos="10456"/>
            </w:tabs>
            <w:rPr>
              <w:rFonts w:eastAsiaTheme="minorEastAsia"/>
              <w:noProof/>
              <w:kern w:val="2"/>
              <w14:ligatures w14:val="standardContextual"/>
            </w:rPr>
          </w:pPr>
          <w:hyperlink w:anchor="_Toc164224077" w:history="1">
            <w:r w:rsidR="004D24DA" w:rsidRPr="00463530">
              <w:rPr>
                <w:rStyle w:val="Hyperlink"/>
                <w:noProof/>
              </w:rPr>
              <w:t>3.5 Scalability:</w:t>
            </w:r>
            <w:r w:rsidR="004D24DA">
              <w:rPr>
                <w:noProof/>
                <w:webHidden/>
              </w:rPr>
              <w:tab/>
            </w:r>
            <w:r w:rsidR="004D24DA">
              <w:rPr>
                <w:noProof/>
                <w:webHidden/>
              </w:rPr>
              <w:fldChar w:fldCharType="begin"/>
            </w:r>
            <w:r w:rsidR="004D24DA">
              <w:rPr>
                <w:noProof/>
                <w:webHidden/>
              </w:rPr>
              <w:instrText xml:space="preserve"> PAGEREF _Toc164224077 \h </w:instrText>
            </w:r>
            <w:r w:rsidR="004D24DA">
              <w:rPr>
                <w:noProof/>
                <w:webHidden/>
              </w:rPr>
            </w:r>
            <w:r w:rsidR="004D24DA">
              <w:rPr>
                <w:noProof/>
                <w:webHidden/>
              </w:rPr>
              <w:fldChar w:fldCharType="separate"/>
            </w:r>
            <w:r w:rsidR="004D24DA">
              <w:rPr>
                <w:noProof/>
                <w:webHidden/>
              </w:rPr>
              <w:t>18</w:t>
            </w:r>
            <w:r w:rsidR="004D24DA">
              <w:rPr>
                <w:noProof/>
                <w:webHidden/>
              </w:rPr>
              <w:fldChar w:fldCharType="end"/>
            </w:r>
          </w:hyperlink>
        </w:p>
        <w:p w14:paraId="6BB43BF1" w14:textId="143C7E42" w:rsidR="004D24DA" w:rsidRDefault="00000000">
          <w:pPr>
            <w:pStyle w:val="TOC2"/>
            <w:tabs>
              <w:tab w:val="right" w:leader="dot" w:pos="10456"/>
            </w:tabs>
            <w:rPr>
              <w:rFonts w:eastAsiaTheme="minorEastAsia"/>
              <w:noProof/>
              <w:kern w:val="2"/>
              <w14:ligatures w14:val="standardContextual"/>
            </w:rPr>
          </w:pPr>
          <w:hyperlink w:anchor="_Toc164224078" w:history="1">
            <w:r w:rsidR="004D24DA" w:rsidRPr="00463530">
              <w:rPr>
                <w:rStyle w:val="Hyperlink"/>
                <w:noProof/>
              </w:rPr>
              <w:t>3.6 Local Economic Growth:</w:t>
            </w:r>
            <w:r w:rsidR="004D24DA">
              <w:rPr>
                <w:noProof/>
                <w:webHidden/>
              </w:rPr>
              <w:tab/>
            </w:r>
            <w:r w:rsidR="004D24DA">
              <w:rPr>
                <w:noProof/>
                <w:webHidden/>
              </w:rPr>
              <w:fldChar w:fldCharType="begin"/>
            </w:r>
            <w:r w:rsidR="004D24DA">
              <w:rPr>
                <w:noProof/>
                <w:webHidden/>
              </w:rPr>
              <w:instrText xml:space="preserve"> PAGEREF _Toc164224078 \h </w:instrText>
            </w:r>
            <w:r w:rsidR="004D24DA">
              <w:rPr>
                <w:noProof/>
                <w:webHidden/>
              </w:rPr>
            </w:r>
            <w:r w:rsidR="004D24DA">
              <w:rPr>
                <w:noProof/>
                <w:webHidden/>
              </w:rPr>
              <w:fldChar w:fldCharType="separate"/>
            </w:r>
            <w:r w:rsidR="004D24DA">
              <w:rPr>
                <w:noProof/>
                <w:webHidden/>
              </w:rPr>
              <w:t>18</w:t>
            </w:r>
            <w:r w:rsidR="004D24DA">
              <w:rPr>
                <w:noProof/>
                <w:webHidden/>
              </w:rPr>
              <w:fldChar w:fldCharType="end"/>
            </w:r>
          </w:hyperlink>
        </w:p>
        <w:p w14:paraId="7C6C6E54" w14:textId="5E147AE4" w:rsidR="004D24DA" w:rsidRDefault="00000000">
          <w:pPr>
            <w:pStyle w:val="TOC2"/>
            <w:tabs>
              <w:tab w:val="right" w:leader="dot" w:pos="10456"/>
            </w:tabs>
            <w:rPr>
              <w:rFonts w:eastAsiaTheme="minorEastAsia"/>
              <w:noProof/>
              <w:kern w:val="2"/>
              <w14:ligatures w14:val="standardContextual"/>
            </w:rPr>
          </w:pPr>
          <w:hyperlink w:anchor="_Toc164224079" w:history="1">
            <w:r w:rsidR="004D24DA" w:rsidRPr="00463530">
              <w:rPr>
                <w:rStyle w:val="Hyperlink"/>
                <w:noProof/>
              </w:rPr>
              <w:t>3.7 Innovative Selling and Marketing Opportunities:</w:t>
            </w:r>
            <w:r w:rsidR="004D24DA">
              <w:rPr>
                <w:noProof/>
                <w:webHidden/>
              </w:rPr>
              <w:tab/>
            </w:r>
            <w:r w:rsidR="004D24DA">
              <w:rPr>
                <w:noProof/>
                <w:webHidden/>
              </w:rPr>
              <w:fldChar w:fldCharType="begin"/>
            </w:r>
            <w:r w:rsidR="004D24DA">
              <w:rPr>
                <w:noProof/>
                <w:webHidden/>
              </w:rPr>
              <w:instrText xml:space="preserve"> PAGEREF _Toc164224079 \h </w:instrText>
            </w:r>
            <w:r w:rsidR="004D24DA">
              <w:rPr>
                <w:noProof/>
                <w:webHidden/>
              </w:rPr>
            </w:r>
            <w:r w:rsidR="004D24DA">
              <w:rPr>
                <w:noProof/>
                <w:webHidden/>
              </w:rPr>
              <w:fldChar w:fldCharType="separate"/>
            </w:r>
            <w:r w:rsidR="004D24DA">
              <w:rPr>
                <w:noProof/>
                <w:webHidden/>
              </w:rPr>
              <w:t>18</w:t>
            </w:r>
            <w:r w:rsidR="004D24DA">
              <w:rPr>
                <w:noProof/>
                <w:webHidden/>
              </w:rPr>
              <w:fldChar w:fldCharType="end"/>
            </w:r>
          </w:hyperlink>
        </w:p>
        <w:p w14:paraId="66D18E5D" w14:textId="6B42FC36" w:rsidR="004D24DA" w:rsidRDefault="00000000">
          <w:pPr>
            <w:pStyle w:val="TOC2"/>
            <w:tabs>
              <w:tab w:val="right" w:leader="dot" w:pos="10456"/>
            </w:tabs>
            <w:rPr>
              <w:rFonts w:eastAsiaTheme="minorEastAsia"/>
              <w:noProof/>
              <w:kern w:val="2"/>
              <w14:ligatures w14:val="standardContextual"/>
            </w:rPr>
          </w:pPr>
          <w:hyperlink w:anchor="_Toc164224080" w:history="1">
            <w:r w:rsidR="004D24DA" w:rsidRPr="00463530">
              <w:rPr>
                <w:rStyle w:val="Hyperlink"/>
                <w:noProof/>
              </w:rPr>
              <w:t>3.8 Reduced Environmental Impact:</w:t>
            </w:r>
            <w:r w:rsidR="004D24DA">
              <w:rPr>
                <w:noProof/>
                <w:webHidden/>
              </w:rPr>
              <w:tab/>
            </w:r>
            <w:r w:rsidR="004D24DA">
              <w:rPr>
                <w:noProof/>
                <w:webHidden/>
              </w:rPr>
              <w:fldChar w:fldCharType="begin"/>
            </w:r>
            <w:r w:rsidR="004D24DA">
              <w:rPr>
                <w:noProof/>
                <w:webHidden/>
              </w:rPr>
              <w:instrText xml:space="preserve"> PAGEREF _Toc164224080 \h </w:instrText>
            </w:r>
            <w:r w:rsidR="004D24DA">
              <w:rPr>
                <w:noProof/>
                <w:webHidden/>
              </w:rPr>
            </w:r>
            <w:r w:rsidR="004D24DA">
              <w:rPr>
                <w:noProof/>
                <w:webHidden/>
              </w:rPr>
              <w:fldChar w:fldCharType="separate"/>
            </w:r>
            <w:r w:rsidR="004D24DA">
              <w:rPr>
                <w:noProof/>
                <w:webHidden/>
              </w:rPr>
              <w:t>18</w:t>
            </w:r>
            <w:r w:rsidR="004D24DA">
              <w:rPr>
                <w:noProof/>
                <w:webHidden/>
              </w:rPr>
              <w:fldChar w:fldCharType="end"/>
            </w:r>
          </w:hyperlink>
        </w:p>
        <w:p w14:paraId="104F7DC0" w14:textId="58A381BE" w:rsidR="004D24DA" w:rsidRDefault="00000000">
          <w:pPr>
            <w:pStyle w:val="TOC2"/>
            <w:tabs>
              <w:tab w:val="right" w:leader="dot" w:pos="10456"/>
            </w:tabs>
            <w:rPr>
              <w:rFonts w:eastAsiaTheme="minorEastAsia"/>
              <w:noProof/>
              <w:kern w:val="2"/>
              <w14:ligatures w14:val="standardContextual"/>
            </w:rPr>
          </w:pPr>
          <w:hyperlink w:anchor="_Toc164224081" w:history="1">
            <w:r w:rsidR="004D24DA" w:rsidRPr="00463530">
              <w:rPr>
                <w:rStyle w:val="Hyperlink"/>
                <w:noProof/>
              </w:rPr>
              <w:t>3.9 Building Trust and Brand Loyalty:</w:t>
            </w:r>
            <w:r w:rsidR="004D24DA">
              <w:rPr>
                <w:noProof/>
                <w:webHidden/>
              </w:rPr>
              <w:tab/>
            </w:r>
            <w:r w:rsidR="004D24DA">
              <w:rPr>
                <w:noProof/>
                <w:webHidden/>
              </w:rPr>
              <w:fldChar w:fldCharType="begin"/>
            </w:r>
            <w:r w:rsidR="004D24DA">
              <w:rPr>
                <w:noProof/>
                <w:webHidden/>
              </w:rPr>
              <w:instrText xml:space="preserve"> PAGEREF _Toc164224081 \h </w:instrText>
            </w:r>
            <w:r w:rsidR="004D24DA">
              <w:rPr>
                <w:noProof/>
                <w:webHidden/>
              </w:rPr>
            </w:r>
            <w:r w:rsidR="004D24DA">
              <w:rPr>
                <w:noProof/>
                <w:webHidden/>
              </w:rPr>
              <w:fldChar w:fldCharType="separate"/>
            </w:r>
            <w:r w:rsidR="004D24DA">
              <w:rPr>
                <w:noProof/>
                <w:webHidden/>
              </w:rPr>
              <w:t>19</w:t>
            </w:r>
            <w:r w:rsidR="004D24DA">
              <w:rPr>
                <w:noProof/>
                <w:webHidden/>
              </w:rPr>
              <w:fldChar w:fldCharType="end"/>
            </w:r>
          </w:hyperlink>
        </w:p>
        <w:p w14:paraId="5497DACF" w14:textId="25F7DCFE" w:rsidR="004D24DA" w:rsidRDefault="00000000">
          <w:pPr>
            <w:pStyle w:val="TOC2"/>
            <w:tabs>
              <w:tab w:val="right" w:leader="dot" w:pos="10456"/>
            </w:tabs>
            <w:rPr>
              <w:rFonts w:eastAsiaTheme="minorEastAsia"/>
              <w:noProof/>
              <w:kern w:val="2"/>
              <w14:ligatures w14:val="standardContextual"/>
            </w:rPr>
          </w:pPr>
          <w:hyperlink w:anchor="_Toc164224082" w:history="1">
            <w:r w:rsidR="004D24DA" w:rsidRPr="00463530">
              <w:rPr>
                <w:rStyle w:val="Hyperlink"/>
                <w:noProof/>
              </w:rPr>
              <w:t>3.10 Adaptability to Market Changes:</w:t>
            </w:r>
            <w:r w:rsidR="004D24DA">
              <w:rPr>
                <w:noProof/>
                <w:webHidden/>
              </w:rPr>
              <w:tab/>
            </w:r>
            <w:r w:rsidR="004D24DA">
              <w:rPr>
                <w:noProof/>
                <w:webHidden/>
              </w:rPr>
              <w:fldChar w:fldCharType="begin"/>
            </w:r>
            <w:r w:rsidR="004D24DA">
              <w:rPr>
                <w:noProof/>
                <w:webHidden/>
              </w:rPr>
              <w:instrText xml:space="preserve"> PAGEREF _Toc164224082 \h </w:instrText>
            </w:r>
            <w:r w:rsidR="004D24DA">
              <w:rPr>
                <w:noProof/>
                <w:webHidden/>
              </w:rPr>
            </w:r>
            <w:r w:rsidR="004D24DA">
              <w:rPr>
                <w:noProof/>
                <w:webHidden/>
              </w:rPr>
              <w:fldChar w:fldCharType="separate"/>
            </w:r>
            <w:r w:rsidR="004D24DA">
              <w:rPr>
                <w:noProof/>
                <w:webHidden/>
              </w:rPr>
              <w:t>19</w:t>
            </w:r>
            <w:r w:rsidR="004D24DA">
              <w:rPr>
                <w:noProof/>
                <w:webHidden/>
              </w:rPr>
              <w:fldChar w:fldCharType="end"/>
            </w:r>
          </w:hyperlink>
        </w:p>
        <w:p w14:paraId="60B2098B" w14:textId="22D00A8F" w:rsidR="004D24DA" w:rsidRDefault="00000000">
          <w:pPr>
            <w:pStyle w:val="TOC2"/>
            <w:tabs>
              <w:tab w:val="right" w:leader="dot" w:pos="10456"/>
            </w:tabs>
            <w:rPr>
              <w:rFonts w:eastAsiaTheme="minorEastAsia"/>
              <w:noProof/>
              <w:kern w:val="2"/>
              <w14:ligatures w14:val="standardContextual"/>
            </w:rPr>
          </w:pPr>
          <w:hyperlink w:anchor="_Toc164224083" w:history="1">
            <w:r w:rsidR="004D24DA" w:rsidRPr="00463530">
              <w:rPr>
                <w:rStyle w:val="Hyperlink"/>
                <w:noProof/>
              </w:rPr>
              <w:t>3.11 Free Delivery:</w:t>
            </w:r>
            <w:r w:rsidR="004D24DA">
              <w:rPr>
                <w:noProof/>
                <w:webHidden/>
              </w:rPr>
              <w:tab/>
            </w:r>
            <w:r w:rsidR="004D24DA">
              <w:rPr>
                <w:noProof/>
                <w:webHidden/>
              </w:rPr>
              <w:fldChar w:fldCharType="begin"/>
            </w:r>
            <w:r w:rsidR="004D24DA">
              <w:rPr>
                <w:noProof/>
                <w:webHidden/>
              </w:rPr>
              <w:instrText xml:space="preserve"> PAGEREF _Toc164224083 \h </w:instrText>
            </w:r>
            <w:r w:rsidR="004D24DA">
              <w:rPr>
                <w:noProof/>
                <w:webHidden/>
              </w:rPr>
            </w:r>
            <w:r w:rsidR="004D24DA">
              <w:rPr>
                <w:noProof/>
                <w:webHidden/>
              </w:rPr>
              <w:fldChar w:fldCharType="separate"/>
            </w:r>
            <w:r w:rsidR="004D24DA">
              <w:rPr>
                <w:noProof/>
                <w:webHidden/>
              </w:rPr>
              <w:t>19</w:t>
            </w:r>
            <w:r w:rsidR="004D24DA">
              <w:rPr>
                <w:noProof/>
                <w:webHidden/>
              </w:rPr>
              <w:fldChar w:fldCharType="end"/>
            </w:r>
          </w:hyperlink>
        </w:p>
        <w:p w14:paraId="29250B3D" w14:textId="496A8907" w:rsidR="004D24DA" w:rsidRDefault="00000000">
          <w:pPr>
            <w:pStyle w:val="TOC2"/>
            <w:tabs>
              <w:tab w:val="right" w:leader="dot" w:pos="10456"/>
            </w:tabs>
            <w:rPr>
              <w:rFonts w:eastAsiaTheme="minorEastAsia"/>
              <w:noProof/>
              <w:kern w:val="2"/>
              <w14:ligatures w14:val="standardContextual"/>
            </w:rPr>
          </w:pPr>
          <w:hyperlink w:anchor="_Toc164224084" w:history="1">
            <w:r w:rsidR="004D24DA" w:rsidRPr="00463530">
              <w:rPr>
                <w:rStyle w:val="Hyperlink"/>
                <w:noProof/>
              </w:rPr>
              <w:t>3.12 Job Creation:</w:t>
            </w:r>
            <w:r w:rsidR="004D24DA">
              <w:rPr>
                <w:noProof/>
                <w:webHidden/>
              </w:rPr>
              <w:tab/>
            </w:r>
            <w:r w:rsidR="004D24DA">
              <w:rPr>
                <w:noProof/>
                <w:webHidden/>
              </w:rPr>
              <w:fldChar w:fldCharType="begin"/>
            </w:r>
            <w:r w:rsidR="004D24DA">
              <w:rPr>
                <w:noProof/>
                <w:webHidden/>
              </w:rPr>
              <w:instrText xml:space="preserve"> PAGEREF _Toc164224084 \h </w:instrText>
            </w:r>
            <w:r w:rsidR="004D24DA">
              <w:rPr>
                <w:noProof/>
                <w:webHidden/>
              </w:rPr>
            </w:r>
            <w:r w:rsidR="004D24DA">
              <w:rPr>
                <w:noProof/>
                <w:webHidden/>
              </w:rPr>
              <w:fldChar w:fldCharType="separate"/>
            </w:r>
            <w:r w:rsidR="004D24DA">
              <w:rPr>
                <w:noProof/>
                <w:webHidden/>
              </w:rPr>
              <w:t>19</w:t>
            </w:r>
            <w:r w:rsidR="004D24DA">
              <w:rPr>
                <w:noProof/>
                <w:webHidden/>
              </w:rPr>
              <w:fldChar w:fldCharType="end"/>
            </w:r>
          </w:hyperlink>
        </w:p>
        <w:p w14:paraId="0D2CF2AA" w14:textId="6E999077" w:rsidR="004D24DA" w:rsidRDefault="00000000">
          <w:pPr>
            <w:pStyle w:val="TOC1"/>
            <w:tabs>
              <w:tab w:val="right" w:leader="dot" w:pos="10456"/>
            </w:tabs>
            <w:rPr>
              <w:rFonts w:eastAsiaTheme="minorEastAsia"/>
              <w:noProof/>
              <w:kern w:val="2"/>
              <w14:ligatures w14:val="standardContextual"/>
            </w:rPr>
          </w:pPr>
          <w:hyperlink w:anchor="_Toc164224085" w:history="1">
            <w:r w:rsidR="004D24DA" w:rsidRPr="00463530">
              <w:rPr>
                <w:rStyle w:val="Hyperlink"/>
                <w:noProof/>
              </w:rPr>
              <w:t>Technical specification of the project:</w:t>
            </w:r>
            <w:r w:rsidR="004D24DA">
              <w:rPr>
                <w:noProof/>
                <w:webHidden/>
              </w:rPr>
              <w:tab/>
            </w:r>
            <w:r w:rsidR="004D24DA">
              <w:rPr>
                <w:noProof/>
                <w:webHidden/>
              </w:rPr>
              <w:fldChar w:fldCharType="begin"/>
            </w:r>
            <w:r w:rsidR="004D24DA">
              <w:rPr>
                <w:noProof/>
                <w:webHidden/>
              </w:rPr>
              <w:instrText xml:space="preserve"> PAGEREF _Toc164224085 \h </w:instrText>
            </w:r>
            <w:r w:rsidR="004D24DA">
              <w:rPr>
                <w:noProof/>
                <w:webHidden/>
              </w:rPr>
            </w:r>
            <w:r w:rsidR="004D24DA">
              <w:rPr>
                <w:noProof/>
                <w:webHidden/>
              </w:rPr>
              <w:fldChar w:fldCharType="separate"/>
            </w:r>
            <w:r w:rsidR="004D24DA">
              <w:rPr>
                <w:noProof/>
                <w:webHidden/>
              </w:rPr>
              <w:t>20</w:t>
            </w:r>
            <w:r w:rsidR="004D24DA">
              <w:rPr>
                <w:noProof/>
                <w:webHidden/>
              </w:rPr>
              <w:fldChar w:fldCharType="end"/>
            </w:r>
          </w:hyperlink>
        </w:p>
        <w:p w14:paraId="10660C86" w14:textId="6DEF2104" w:rsidR="004D24DA" w:rsidRDefault="00000000">
          <w:pPr>
            <w:pStyle w:val="TOC2"/>
            <w:tabs>
              <w:tab w:val="right" w:leader="dot" w:pos="10456"/>
            </w:tabs>
            <w:rPr>
              <w:rFonts w:eastAsiaTheme="minorEastAsia"/>
              <w:noProof/>
              <w:kern w:val="2"/>
              <w14:ligatures w14:val="standardContextual"/>
            </w:rPr>
          </w:pPr>
          <w:hyperlink w:anchor="_Toc164224086" w:history="1">
            <w:r w:rsidR="004D24DA" w:rsidRPr="00463530">
              <w:rPr>
                <w:rStyle w:val="Hyperlink"/>
                <w:noProof/>
                <w:shd w:val="clear" w:color="auto" w:fill="FFFFFF"/>
              </w:rPr>
              <w:t>3.1 Functional Requirements</w:t>
            </w:r>
            <w:r w:rsidR="004D24DA">
              <w:rPr>
                <w:noProof/>
                <w:webHidden/>
              </w:rPr>
              <w:tab/>
            </w:r>
            <w:r w:rsidR="004D24DA">
              <w:rPr>
                <w:noProof/>
                <w:webHidden/>
              </w:rPr>
              <w:fldChar w:fldCharType="begin"/>
            </w:r>
            <w:r w:rsidR="004D24DA">
              <w:rPr>
                <w:noProof/>
                <w:webHidden/>
              </w:rPr>
              <w:instrText xml:space="preserve"> PAGEREF _Toc164224086 \h </w:instrText>
            </w:r>
            <w:r w:rsidR="004D24DA">
              <w:rPr>
                <w:noProof/>
                <w:webHidden/>
              </w:rPr>
            </w:r>
            <w:r w:rsidR="004D24DA">
              <w:rPr>
                <w:noProof/>
                <w:webHidden/>
              </w:rPr>
              <w:fldChar w:fldCharType="separate"/>
            </w:r>
            <w:r w:rsidR="004D24DA">
              <w:rPr>
                <w:noProof/>
                <w:webHidden/>
              </w:rPr>
              <w:t>20</w:t>
            </w:r>
            <w:r w:rsidR="004D24DA">
              <w:rPr>
                <w:noProof/>
                <w:webHidden/>
              </w:rPr>
              <w:fldChar w:fldCharType="end"/>
            </w:r>
          </w:hyperlink>
        </w:p>
        <w:p w14:paraId="35FB1CF7" w14:textId="56CA7B3B" w:rsidR="004D24DA" w:rsidRDefault="00000000">
          <w:pPr>
            <w:pStyle w:val="TOC3"/>
            <w:tabs>
              <w:tab w:val="right" w:leader="dot" w:pos="10456"/>
            </w:tabs>
            <w:rPr>
              <w:rFonts w:eastAsiaTheme="minorEastAsia"/>
              <w:noProof/>
              <w:kern w:val="2"/>
              <w14:ligatures w14:val="standardContextual"/>
            </w:rPr>
          </w:pPr>
          <w:hyperlink w:anchor="_Toc164224087" w:history="1">
            <w:r w:rsidR="004D24DA" w:rsidRPr="00463530">
              <w:rPr>
                <w:rStyle w:val="Hyperlink"/>
                <w:noProof/>
              </w:rPr>
              <w:t>3.1.1 Account Creation and Secure SignIn:</w:t>
            </w:r>
            <w:r w:rsidR="004D24DA">
              <w:rPr>
                <w:noProof/>
                <w:webHidden/>
              </w:rPr>
              <w:tab/>
            </w:r>
            <w:r w:rsidR="004D24DA">
              <w:rPr>
                <w:noProof/>
                <w:webHidden/>
              </w:rPr>
              <w:fldChar w:fldCharType="begin"/>
            </w:r>
            <w:r w:rsidR="004D24DA">
              <w:rPr>
                <w:noProof/>
                <w:webHidden/>
              </w:rPr>
              <w:instrText xml:space="preserve"> PAGEREF _Toc164224087 \h </w:instrText>
            </w:r>
            <w:r w:rsidR="004D24DA">
              <w:rPr>
                <w:noProof/>
                <w:webHidden/>
              </w:rPr>
            </w:r>
            <w:r w:rsidR="004D24DA">
              <w:rPr>
                <w:noProof/>
                <w:webHidden/>
              </w:rPr>
              <w:fldChar w:fldCharType="separate"/>
            </w:r>
            <w:r w:rsidR="004D24DA">
              <w:rPr>
                <w:noProof/>
                <w:webHidden/>
              </w:rPr>
              <w:t>20</w:t>
            </w:r>
            <w:r w:rsidR="004D24DA">
              <w:rPr>
                <w:noProof/>
                <w:webHidden/>
              </w:rPr>
              <w:fldChar w:fldCharType="end"/>
            </w:r>
          </w:hyperlink>
        </w:p>
        <w:p w14:paraId="7D92F09D" w14:textId="69BBC3C9" w:rsidR="004D24DA" w:rsidRDefault="00000000">
          <w:pPr>
            <w:pStyle w:val="TOC3"/>
            <w:tabs>
              <w:tab w:val="right" w:leader="dot" w:pos="10456"/>
            </w:tabs>
            <w:rPr>
              <w:rFonts w:eastAsiaTheme="minorEastAsia"/>
              <w:noProof/>
              <w:kern w:val="2"/>
              <w14:ligatures w14:val="standardContextual"/>
            </w:rPr>
          </w:pPr>
          <w:hyperlink w:anchor="_Toc164224088" w:history="1">
            <w:r w:rsidR="004D24DA" w:rsidRPr="00463530">
              <w:rPr>
                <w:rStyle w:val="Hyperlink"/>
                <w:noProof/>
              </w:rPr>
              <w:t>3.1.2 Item Listings:</w:t>
            </w:r>
            <w:r w:rsidR="004D24DA">
              <w:rPr>
                <w:noProof/>
                <w:webHidden/>
              </w:rPr>
              <w:tab/>
            </w:r>
            <w:r w:rsidR="004D24DA">
              <w:rPr>
                <w:noProof/>
                <w:webHidden/>
              </w:rPr>
              <w:fldChar w:fldCharType="begin"/>
            </w:r>
            <w:r w:rsidR="004D24DA">
              <w:rPr>
                <w:noProof/>
                <w:webHidden/>
              </w:rPr>
              <w:instrText xml:space="preserve"> PAGEREF _Toc164224088 \h </w:instrText>
            </w:r>
            <w:r w:rsidR="004D24DA">
              <w:rPr>
                <w:noProof/>
                <w:webHidden/>
              </w:rPr>
            </w:r>
            <w:r w:rsidR="004D24DA">
              <w:rPr>
                <w:noProof/>
                <w:webHidden/>
              </w:rPr>
              <w:fldChar w:fldCharType="separate"/>
            </w:r>
            <w:r w:rsidR="004D24DA">
              <w:rPr>
                <w:noProof/>
                <w:webHidden/>
              </w:rPr>
              <w:t>20</w:t>
            </w:r>
            <w:r w:rsidR="004D24DA">
              <w:rPr>
                <w:noProof/>
                <w:webHidden/>
              </w:rPr>
              <w:fldChar w:fldCharType="end"/>
            </w:r>
          </w:hyperlink>
        </w:p>
        <w:p w14:paraId="0925C2C8" w14:textId="71ED713F" w:rsidR="004D24DA" w:rsidRDefault="00000000">
          <w:pPr>
            <w:pStyle w:val="TOC3"/>
            <w:tabs>
              <w:tab w:val="right" w:leader="dot" w:pos="10456"/>
            </w:tabs>
            <w:rPr>
              <w:rFonts w:eastAsiaTheme="minorEastAsia"/>
              <w:noProof/>
              <w:kern w:val="2"/>
              <w14:ligatures w14:val="standardContextual"/>
            </w:rPr>
          </w:pPr>
          <w:hyperlink w:anchor="_Toc164224089" w:history="1">
            <w:r w:rsidR="004D24DA" w:rsidRPr="00463530">
              <w:rPr>
                <w:rStyle w:val="Hyperlink"/>
                <w:noProof/>
              </w:rPr>
              <w:t>3.1.3 Cart Management and Payment:</w:t>
            </w:r>
            <w:r w:rsidR="004D24DA">
              <w:rPr>
                <w:noProof/>
                <w:webHidden/>
              </w:rPr>
              <w:tab/>
            </w:r>
            <w:r w:rsidR="004D24DA">
              <w:rPr>
                <w:noProof/>
                <w:webHidden/>
              </w:rPr>
              <w:fldChar w:fldCharType="begin"/>
            </w:r>
            <w:r w:rsidR="004D24DA">
              <w:rPr>
                <w:noProof/>
                <w:webHidden/>
              </w:rPr>
              <w:instrText xml:space="preserve"> PAGEREF _Toc164224089 \h </w:instrText>
            </w:r>
            <w:r w:rsidR="004D24DA">
              <w:rPr>
                <w:noProof/>
                <w:webHidden/>
              </w:rPr>
            </w:r>
            <w:r w:rsidR="004D24DA">
              <w:rPr>
                <w:noProof/>
                <w:webHidden/>
              </w:rPr>
              <w:fldChar w:fldCharType="separate"/>
            </w:r>
            <w:r w:rsidR="004D24DA">
              <w:rPr>
                <w:noProof/>
                <w:webHidden/>
              </w:rPr>
              <w:t>20</w:t>
            </w:r>
            <w:r w:rsidR="004D24DA">
              <w:rPr>
                <w:noProof/>
                <w:webHidden/>
              </w:rPr>
              <w:fldChar w:fldCharType="end"/>
            </w:r>
          </w:hyperlink>
        </w:p>
        <w:p w14:paraId="08AE1CFF" w14:textId="7D5675BE" w:rsidR="004D24DA" w:rsidRDefault="00000000">
          <w:pPr>
            <w:pStyle w:val="TOC3"/>
            <w:tabs>
              <w:tab w:val="right" w:leader="dot" w:pos="10456"/>
            </w:tabs>
            <w:rPr>
              <w:rFonts w:eastAsiaTheme="minorEastAsia"/>
              <w:noProof/>
              <w:kern w:val="2"/>
              <w14:ligatures w14:val="standardContextual"/>
            </w:rPr>
          </w:pPr>
          <w:hyperlink w:anchor="_Toc164224090" w:history="1">
            <w:r w:rsidR="004D24DA" w:rsidRPr="00463530">
              <w:rPr>
                <w:rStyle w:val="Hyperlink"/>
                <w:noProof/>
              </w:rPr>
              <w:t>3.1.4 Order Delivery Options:</w:t>
            </w:r>
            <w:r w:rsidR="004D24DA">
              <w:rPr>
                <w:noProof/>
                <w:webHidden/>
              </w:rPr>
              <w:tab/>
            </w:r>
            <w:r w:rsidR="004D24DA">
              <w:rPr>
                <w:noProof/>
                <w:webHidden/>
              </w:rPr>
              <w:fldChar w:fldCharType="begin"/>
            </w:r>
            <w:r w:rsidR="004D24DA">
              <w:rPr>
                <w:noProof/>
                <w:webHidden/>
              </w:rPr>
              <w:instrText xml:space="preserve"> PAGEREF _Toc164224090 \h </w:instrText>
            </w:r>
            <w:r w:rsidR="004D24DA">
              <w:rPr>
                <w:noProof/>
                <w:webHidden/>
              </w:rPr>
            </w:r>
            <w:r w:rsidR="004D24DA">
              <w:rPr>
                <w:noProof/>
                <w:webHidden/>
              </w:rPr>
              <w:fldChar w:fldCharType="separate"/>
            </w:r>
            <w:r w:rsidR="004D24DA">
              <w:rPr>
                <w:noProof/>
                <w:webHidden/>
              </w:rPr>
              <w:t>20</w:t>
            </w:r>
            <w:r w:rsidR="004D24DA">
              <w:rPr>
                <w:noProof/>
                <w:webHidden/>
              </w:rPr>
              <w:fldChar w:fldCharType="end"/>
            </w:r>
          </w:hyperlink>
        </w:p>
        <w:p w14:paraId="1A9B07CE" w14:textId="6D355701" w:rsidR="004D24DA" w:rsidRDefault="00000000">
          <w:pPr>
            <w:pStyle w:val="TOC3"/>
            <w:tabs>
              <w:tab w:val="right" w:leader="dot" w:pos="10456"/>
            </w:tabs>
            <w:rPr>
              <w:rFonts w:eastAsiaTheme="minorEastAsia"/>
              <w:noProof/>
              <w:kern w:val="2"/>
              <w14:ligatures w14:val="standardContextual"/>
            </w:rPr>
          </w:pPr>
          <w:hyperlink w:anchor="_Toc164224091" w:history="1">
            <w:r w:rsidR="004D24DA" w:rsidRPr="00463530">
              <w:rPr>
                <w:rStyle w:val="Hyperlink"/>
                <w:noProof/>
              </w:rPr>
              <w:t>3.1.5 Geographic Expansion:</w:t>
            </w:r>
            <w:r w:rsidR="004D24DA">
              <w:rPr>
                <w:noProof/>
                <w:webHidden/>
              </w:rPr>
              <w:tab/>
            </w:r>
            <w:r w:rsidR="004D24DA">
              <w:rPr>
                <w:noProof/>
                <w:webHidden/>
              </w:rPr>
              <w:fldChar w:fldCharType="begin"/>
            </w:r>
            <w:r w:rsidR="004D24DA">
              <w:rPr>
                <w:noProof/>
                <w:webHidden/>
              </w:rPr>
              <w:instrText xml:space="preserve"> PAGEREF _Toc164224091 \h </w:instrText>
            </w:r>
            <w:r w:rsidR="004D24DA">
              <w:rPr>
                <w:noProof/>
                <w:webHidden/>
              </w:rPr>
            </w:r>
            <w:r w:rsidR="004D24DA">
              <w:rPr>
                <w:noProof/>
                <w:webHidden/>
              </w:rPr>
              <w:fldChar w:fldCharType="separate"/>
            </w:r>
            <w:r w:rsidR="004D24DA">
              <w:rPr>
                <w:noProof/>
                <w:webHidden/>
              </w:rPr>
              <w:t>20</w:t>
            </w:r>
            <w:r w:rsidR="004D24DA">
              <w:rPr>
                <w:noProof/>
                <w:webHidden/>
              </w:rPr>
              <w:fldChar w:fldCharType="end"/>
            </w:r>
          </w:hyperlink>
        </w:p>
        <w:p w14:paraId="488720E8" w14:textId="4DF9E2C9" w:rsidR="004D24DA" w:rsidRDefault="00000000">
          <w:pPr>
            <w:pStyle w:val="TOC3"/>
            <w:tabs>
              <w:tab w:val="right" w:leader="dot" w:pos="10456"/>
            </w:tabs>
            <w:rPr>
              <w:rFonts w:eastAsiaTheme="minorEastAsia"/>
              <w:noProof/>
              <w:kern w:val="2"/>
              <w14:ligatures w14:val="standardContextual"/>
            </w:rPr>
          </w:pPr>
          <w:hyperlink w:anchor="_Toc164224092" w:history="1">
            <w:r w:rsidR="004D24DA" w:rsidRPr="00463530">
              <w:rPr>
                <w:rStyle w:val="Hyperlink"/>
                <w:noProof/>
              </w:rPr>
              <w:t>3.1.6 Everyday Necessities:</w:t>
            </w:r>
            <w:r w:rsidR="004D24DA">
              <w:rPr>
                <w:noProof/>
                <w:webHidden/>
              </w:rPr>
              <w:tab/>
            </w:r>
            <w:r w:rsidR="004D24DA">
              <w:rPr>
                <w:noProof/>
                <w:webHidden/>
              </w:rPr>
              <w:fldChar w:fldCharType="begin"/>
            </w:r>
            <w:r w:rsidR="004D24DA">
              <w:rPr>
                <w:noProof/>
                <w:webHidden/>
              </w:rPr>
              <w:instrText xml:space="preserve"> PAGEREF _Toc164224092 \h </w:instrText>
            </w:r>
            <w:r w:rsidR="004D24DA">
              <w:rPr>
                <w:noProof/>
                <w:webHidden/>
              </w:rPr>
            </w:r>
            <w:r w:rsidR="004D24DA">
              <w:rPr>
                <w:noProof/>
                <w:webHidden/>
              </w:rPr>
              <w:fldChar w:fldCharType="separate"/>
            </w:r>
            <w:r w:rsidR="004D24DA">
              <w:rPr>
                <w:noProof/>
                <w:webHidden/>
              </w:rPr>
              <w:t>20</w:t>
            </w:r>
            <w:r w:rsidR="004D24DA">
              <w:rPr>
                <w:noProof/>
                <w:webHidden/>
              </w:rPr>
              <w:fldChar w:fldCharType="end"/>
            </w:r>
          </w:hyperlink>
        </w:p>
        <w:p w14:paraId="03065188" w14:textId="535350F2" w:rsidR="004D24DA" w:rsidRDefault="00000000">
          <w:pPr>
            <w:pStyle w:val="TOC3"/>
            <w:tabs>
              <w:tab w:val="right" w:leader="dot" w:pos="10456"/>
            </w:tabs>
            <w:rPr>
              <w:rFonts w:eastAsiaTheme="minorEastAsia"/>
              <w:noProof/>
              <w:kern w:val="2"/>
              <w14:ligatures w14:val="standardContextual"/>
            </w:rPr>
          </w:pPr>
          <w:hyperlink w:anchor="_Toc164224093" w:history="1">
            <w:r w:rsidR="004D24DA" w:rsidRPr="00463530">
              <w:rPr>
                <w:rStyle w:val="Hyperlink"/>
                <w:noProof/>
              </w:rPr>
              <w:t>3.1.7 Prompt Shipping:</w:t>
            </w:r>
            <w:r w:rsidR="004D24DA">
              <w:rPr>
                <w:noProof/>
                <w:webHidden/>
              </w:rPr>
              <w:tab/>
            </w:r>
            <w:r w:rsidR="004D24DA">
              <w:rPr>
                <w:noProof/>
                <w:webHidden/>
              </w:rPr>
              <w:fldChar w:fldCharType="begin"/>
            </w:r>
            <w:r w:rsidR="004D24DA">
              <w:rPr>
                <w:noProof/>
                <w:webHidden/>
              </w:rPr>
              <w:instrText xml:space="preserve"> PAGEREF _Toc164224093 \h </w:instrText>
            </w:r>
            <w:r w:rsidR="004D24DA">
              <w:rPr>
                <w:noProof/>
                <w:webHidden/>
              </w:rPr>
            </w:r>
            <w:r w:rsidR="004D24DA">
              <w:rPr>
                <w:noProof/>
                <w:webHidden/>
              </w:rPr>
              <w:fldChar w:fldCharType="separate"/>
            </w:r>
            <w:r w:rsidR="004D24DA">
              <w:rPr>
                <w:noProof/>
                <w:webHidden/>
              </w:rPr>
              <w:t>20</w:t>
            </w:r>
            <w:r w:rsidR="004D24DA">
              <w:rPr>
                <w:noProof/>
                <w:webHidden/>
              </w:rPr>
              <w:fldChar w:fldCharType="end"/>
            </w:r>
          </w:hyperlink>
        </w:p>
        <w:p w14:paraId="24727B71" w14:textId="22B91818" w:rsidR="004D24DA" w:rsidRDefault="00000000">
          <w:pPr>
            <w:pStyle w:val="TOC3"/>
            <w:tabs>
              <w:tab w:val="right" w:leader="dot" w:pos="10456"/>
            </w:tabs>
            <w:rPr>
              <w:rFonts w:eastAsiaTheme="minorEastAsia"/>
              <w:noProof/>
              <w:kern w:val="2"/>
              <w14:ligatures w14:val="standardContextual"/>
            </w:rPr>
          </w:pPr>
          <w:hyperlink w:anchor="_Toc164224094" w:history="1">
            <w:r w:rsidR="004D24DA" w:rsidRPr="00463530">
              <w:rPr>
                <w:rStyle w:val="Hyperlink"/>
                <w:noProof/>
              </w:rPr>
              <w:t>3.1.8 Incentive for Bulk Orders:</w:t>
            </w:r>
            <w:r w:rsidR="004D24DA">
              <w:rPr>
                <w:noProof/>
                <w:webHidden/>
              </w:rPr>
              <w:tab/>
            </w:r>
            <w:r w:rsidR="004D24DA">
              <w:rPr>
                <w:noProof/>
                <w:webHidden/>
              </w:rPr>
              <w:fldChar w:fldCharType="begin"/>
            </w:r>
            <w:r w:rsidR="004D24DA">
              <w:rPr>
                <w:noProof/>
                <w:webHidden/>
              </w:rPr>
              <w:instrText xml:space="preserve"> PAGEREF _Toc164224094 \h </w:instrText>
            </w:r>
            <w:r w:rsidR="004D24DA">
              <w:rPr>
                <w:noProof/>
                <w:webHidden/>
              </w:rPr>
            </w:r>
            <w:r w:rsidR="004D24DA">
              <w:rPr>
                <w:noProof/>
                <w:webHidden/>
              </w:rPr>
              <w:fldChar w:fldCharType="separate"/>
            </w:r>
            <w:r w:rsidR="004D24DA">
              <w:rPr>
                <w:noProof/>
                <w:webHidden/>
              </w:rPr>
              <w:t>20</w:t>
            </w:r>
            <w:r w:rsidR="004D24DA">
              <w:rPr>
                <w:noProof/>
                <w:webHidden/>
              </w:rPr>
              <w:fldChar w:fldCharType="end"/>
            </w:r>
          </w:hyperlink>
        </w:p>
        <w:p w14:paraId="56F657E6" w14:textId="7974BD72" w:rsidR="004D24DA" w:rsidRDefault="00000000">
          <w:pPr>
            <w:pStyle w:val="TOC2"/>
            <w:tabs>
              <w:tab w:val="right" w:leader="dot" w:pos="10456"/>
            </w:tabs>
            <w:rPr>
              <w:rFonts w:eastAsiaTheme="minorEastAsia"/>
              <w:noProof/>
              <w:kern w:val="2"/>
              <w14:ligatures w14:val="standardContextual"/>
            </w:rPr>
          </w:pPr>
          <w:hyperlink w:anchor="_Toc164224095" w:history="1">
            <w:r w:rsidR="004D24DA" w:rsidRPr="00463530">
              <w:rPr>
                <w:rStyle w:val="Hyperlink"/>
                <w:noProof/>
              </w:rPr>
              <w:t>3.2 Nonfunctional Requirements</w:t>
            </w:r>
            <w:r w:rsidR="004D24DA">
              <w:rPr>
                <w:noProof/>
                <w:webHidden/>
              </w:rPr>
              <w:tab/>
            </w:r>
            <w:r w:rsidR="004D24DA">
              <w:rPr>
                <w:noProof/>
                <w:webHidden/>
              </w:rPr>
              <w:fldChar w:fldCharType="begin"/>
            </w:r>
            <w:r w:rsidR="004D24DA">
              <w:rPr>
                <w:noProof/>
                <w:webHidden/>
              </w:rPr>
              <w:instrText xml:space="preserve"> PAGEREF _Toc164224095 \h </w:instrText>
            </w:r>
            <w:r w:rsidR="004D24DA">
              <w:rPr>
                <w:noProof/>
                <w:webHidden/>
              </w:rPr>
            </w:r>
            <w:r w:rsidR="004D24DA">
              <w:rPr>
                <w:noProof/>
                <w:webHidden/>
              </w:rPr>
              <w:fldChar w:fldCharType="separate"/>
            </w:r>
            <w:r w:rsidR="004D24DA">
              <w:rPr>
                <w:noProof/>
                <w:webHidden/>
              </w:rPr>
              <w:t>21</w:t>
            </w:r>
            <w:r w:rsidR="004D24DA">
              <w:rPr>
                <w:noProof/>
                <w:webHidden/>
              </w:rPr>
              <w:fldChar w:fldCharType="end"/>
            </w:r>
          </w:hyperlink>
        </w:p>
        <w:p w14:paraId="4396E5BA" w14:textId="6D4CE070" w:rsidR="004D24DA" w:rsidRDefault="00000000">
          <w:pPr>
            <w:pStyle w:val="TOC3"/>
            <w:tabs>
              <w:tab w:val="right" w:leader="dot" w:pos="10456"/>
            </w:tabs>
            <w:rPr>
              <w:rFonts w:eastAsiaTheme="minorEastAsia"/>
              <w:noProof/>
              <w:kern w:val="2"/>
              <w14:ligatures w14:val="standardContextual"/>
            </w:rPr>
          </w:pPr>
          <w:hyperlink w:anchor="_Toc164224096" w:history="1">
            <w:r w:rsidR="004D24DA" w:rsidRPr="00463530">
              <w:rPr>
                <w:rStyle w:val="Hyperlink"/>
                <w:noProof/>
              </w:rPr>
              <w:t>3.2.1 Speed and Responsiveness:</w:t>
            </w:r>
            <w:r w:rsidR="004D24DA">
              <w:rPr>
                <w:noProof/>
                <w:webHidden/>
              </w:rPr>
              <w:tab/>
            </w:r>
            <w:r w:rsidR="004D24DA">
              <w:rPr>
                <w:noProof/>
                <w:webHidden/>
              </w:rPr>
              <w:fldChar w:fldCharType="begin"/>
            </w:r>
            <w:r w:rsidR="004D24DA">
              <w:rPr>
                <w:noProof/>
                <w:webHidden/>
              </w:rPr>
              <w:instrText xml:space="preserve"> PAGEREF _Toc164224096 \h </w:instrText>
            </w:r>
            <w:r w:rsidR="004D24DA">
              <w:rPr>
                <w:noProof/>
                <w:webHidden/>
              </w:rPr>
            </w:r>
            <w:r w:rsidR="004D24DA">
              <w:rPr>
                <w:noProof/>
                <w:webHidden/>
              </w:rPr>
              <w:fldChar w:fldCharType="separate"/>
            </w:r>
            <w:r w:rsidR="004D24DA">
              <w:rPr>
                <w:noProof/>
                <w:webHidden/>
              </w:rPr>
              <w:t>21</w:t>
            </w:r>
            <w:r w:rsidR="004D24DA">
              <w:rPr>
                <w:noProof/>
                <w:webHidden/>
              </w:rPr>
              <w:fldChar w:fldCharType="end"/>
            </w:r>
          </w:hyperlink>
        </w:p>
        <w:p w14:paraId="0EF7DBE0" w14:textId="083F6C13" w:rsidR="004D24DA" w:rsidRDefault="00000000">
          <w:pPr>
            <w:pStyle w:val="TOC3"/>
            <w:tabs>
              <w:tab w:val="right" w:leader="dot" w:pos="10456"/>
            </w:tabs>
            <w:rPr>
              <w:rFonts w:eastAsiaTheme="minorEastAsia"/>
              <w:noProof/>
              <w:kern w:val="2"/>
              <w14:ligatures w14:val="standardContextual"/>
            </w:rPr>
          </w:pPr>
          <w:hyperlink w:anchor="_Toc164224097" w:history="1">
            <w:r w:rsidR="004D24DA" w:rsidRPr="00463530">
              <w:rPr>
                <w:rStyle w:val="Hyperlink"/>
                <w:noProof/>
              </w:rPr>
              <w:t>3.2.2 Data Safety:</w:t>
            </w:r>
            <w:r w:rsidR="004D24DA">
              <w:rPr>
                <w:noProof/>
                <w:webHidden/>
              </w:rPr>
              <w:tab/>
            </w:r>
            <w:r w:rsidR="004D24DA">
              <w:rPr>
                <w:noProof/>
                <w:webHidden/>
              </w:rPr>
              <w:fldChar w:fldCharType="begin"/>
            </w:r>
            <w:r w:rsidR="004D24DA">
              <w:rPr>
                <w:noProof/>
                <w:webHidden/>
              </w:rPr>
              <w:instrText xml:space="preserve"> PAGEREF _Toc164224097 \h </w:instrText>
            </w:r>
            <w:r w:rsidR="004D24DA">
              <w:rPr>
                <w:noProof/>
                <w:webHidden/>
              </w:rPr>
            </w:r>
            <w:r w:rsidR="004D24DA">
              <w:rPr>
                <w:noProof/>
                <w:webHidden/>
              </w:rPr>
              <w:fldChar w:fldCharType="separate"/>
            </w:r>
            <w:r w:rsidR="004D24DA">
              <w:rPr>
                <w:noProof/>
                <w:webHidden/>
              </w:rPr>
              <w:t>21</w:t>
            </w:r>
            <w:r w:rsidR="004D24DA">
              <w:rPr>
                <w:noProof/>
                <w:webHidden/>
              </w:rPr>
              <w:fldChar w:fldCharType="end"/>
            </w:r>
          </w:hyperlink>
        </w:p>
        <w:p w14:paraId="55BAE8E8" w14:textId="51353A90" w:rsidR="004D24DA" w:rsidRDefault="00000000">
          <w:pPr>
            <w:pStyle w:val="TOC3"/>
            <w:tabs>
              <w:tab w:val="right" w:leader="dot" w:pos="10456"/>
            </w:tabs>
            <w:rPr>
              <w:rFonts w:eastAsiaTheme="minorEastAsia"/>
              <w:noProof/>
              <w:kern w:val="2"/>
              <w14:ligatures w14:val="standardContextual"/>
            </w:rPr>
          </w:pPr>
          <w:hyperlink w:anchor="_Toc164224098" w:history="1">
            <w:r w:rsidR="004D24DA" w:rsidRPr="00463530">
              <w:rPr>
                <w:rStyle w:val="Hyperlink"/>
                <w:noProof/>
              </w:rPr>
              <w:t>3.2.3 Consistency:</w:t>
            </w:r>
            <w:r w:rsidR="004D24DA">
              <w:rPr>
                <w:noProof/>
                <w:webHidden/>
              </w:rPr>
              <w:tab/>
            </w:r>
            <w:r w:rsidR="004D24DA">
              <w:rPr>
                <w:noProof/>
                <w:webHidden/>
              </w:rPr>
              <w:fldChar w:fldCharType="begin"/>
            </w:r>
            <w:r w:rsidR="004D24DA">
              <w:rPr>
                <w:noProof/>
                <w:webHidden/>
              </w:rPr>
              <w:instrText xml:space="preserve"> PAGEREF _Toc164224098 \h </w:instrText>
            </w:r>
            <w:r w:rsidR="004D24DA">
              <w:rPr>
                <w:noProof/>
                <w:webHidden/>
              </w:rPr>
            </w:r>
            <w:r w:rsidR="004D24DA">
              <w:rPr>
                <w:noProof/>
                <w:webHidden/>
              </w:rPr>
              <w:fldChar w:fldCharType="separate"/>
            </w:r>
            <w:r w:rsidR="004D24DA">
              <w:rPr>
                <w:noProof/>
                <w:webHidden/>
              </w:rPr>
              <w:t>21</w:t>
            </w:r>
            <w:r w:rsidR="004D24DA">
              <w:rPr>
                <w:noProof/>
                <w:webHidden/>
              </w:rPr>
              <w:fldChar w:fldCharType="end"/>
            </w:r>
          </w:hyperlink>
        </w:p>
        <w:p w14:paraId="7E85DF86" w14:textId="438F501B" w:rsidR="004D24DA" w:rsidRDefault="00000000">
          <w:pPr>
            <w:pStyle w:val="TOC3"/>
            <w:tabs>
              <w:tab w:val="right" w:leader="dot" w:pos="10456"/>
            </w:tabs>
            <w:rPr>
              <w:rFonts w:eastAsiaTheme="minorEastAsia"/>
              <w:noProof/>
              <w:kern w:val="2"/>
              <w14:ligatures w14:val="standardContextual"/>
            </w:rPr>
          </w:pPr>
          <w:hyperlink w:anchor="_Toc164224099" w:history="1">
            <w:r w:rsidR="004D24DA" w:rsidRPr="00463530">
              <w:rPr>
                <w:rStyle w:val="Hyperlink"/>
                <w:noProof/>
              </w:rPr>
              <w:t>3.2.4 Scalability:</w:t>
            </w:r>
            <w:r w:rsidR="004D24DA">
              <w:rPr>
                <w:noProof/>
                <w:webHidden/>
              </w:rPr>
              <w:tab/>
            </w:r>
            <w:r w:rsidR="004D24DA">
              <w:rPr>
                <w:noProof/>
                <w:webHidden/>
              </w:rPr>
              <w:fldChar w:fldCharType="begin"/>
            </w:r>
            <w:r w:rsidR="004D24DA">
              <w:rPr>
                <w:noProof/>
                <w:webHidden/>
              </w:rPr>
              <w:instrText xml:space="preserve"> PAGEREF _Toc164224099 \h </w:instrText>
            </w:r>
            <w:r w:rsidR="004D24DA">
              <w:rPr>
                <w:noProof/>
                <w:webHidden/>
              </w:rPr>
            </w:r>
            <w:r w:rsidR="004D24DA">
              <w:rPr>
                <w:noProof/>
                <w:webHidden/>
              </w:rPr>
              <w:fldChar w:fldCharType="separate"/>
            </w:r>
            <w:r w:rsidR="004D24DA">
              <w:rPr>
                <w:noProof/>
                <w:webHidden/>
              </w:rPr>
              <w:t>21</w:t>
            </w:r>
            <w:r w:rsidR="004D24DA">
              <w:rPr>
                <w:noProof/>
                <w:webHidden/>
              </w:rPr>
              <w:fldChar w:fldCharType="end"/>
            </w:r>
          </w:hyperlink>
        </w:p>
        <w:p w14:paraId="70DD1050" w14:textId="433799B5" w:rsidR="004D24DA" w:rsidRDefault="00000000">
          <w:pPr>
            <w:pStyle w:val="TOC3"/>
            <w:tabs>
              <w:tab w:val="right" w:leader="dot" w:pos="10456"/>
            </w:tabs>
            <w:rPr>
              <w:rFonts w:eastAsiaTheme="minorEastAsia"/>
              <w:noProof/>
              <w:kern w:val="2"/>
              <w14:ligatures w14:val="standardContextual"/>
            </w:rPr>
          </w:pPr>
          <w:hyperlink w:anchor="_Toc164224100" w:history="1">
            <w:r w:rsidR="004D24DA" w:rsidRPr="00463530">
              <w:rPr>
                <w:rStyle w:val="Hyperlink"/>
                <w:noProof/>
              </w:rPr>
              <w:t>3.2.5 UserFriendliness:</w:t>
            </w:r>
            <w:r w:rsidR="004D24DA">
              <w:rPr>
                <w:noProof/>
                <w:webHidden/>
              </w:rPr>
              <w:tab/>
            </w:r>
            <w:r w:rsidR="004D24DA">
              <w:rPr>
                <w:noProof/>
                <w:webHidden/>
              </w:rPr>
              <w:fldChar w:fldCharType="begin"/>
            </w:r>
            <w:r w:rsidR="004D24DA">
              <w:rPr>
                <w:noProof/>
                <w:webHidden/>
              </w:rPr>
              <w:instrText xml:space="preserve"> PAGEREF _Toc164224100 \h </w:instrText>
            </w:r>
            <w:r w:rsidR="004D24DA">
              <w:rPr>
                <w:noProof/>
                <w:webHidden/>
              </w:rPr>
            </w:r>
            <w:r w:rsidR="004D24DA">
              <w:rPr>
                <w:noProof/>
                <w:webHidden/>
              </w:rPr>
              <w:fldChar w:fldCharType="separate"/>
            </w:r>
            <w:r w:rsidR="004D24DA">
              <w:rPr>
                <w:noProof/>
                <w:webHidden/>
              </w:rPr>
              <w:t>21</w:t>
            </w:r>
            <w:r w:rsidR="004D24DA">
              <w:rPr>
                <w:noProof/>
                <w:webHidden/>
              </w:rPr>
              <w:fldChar w:fldCharType="end"/>
            </w:r>
          </w:hyperlink>
        </w:p>
        <w:p w14:paraId="6BC7B7FC" w14:textId="6FDA9BFE" w:rsidR="004D24DA" w:rsidRDefault="00000000">
          <w:pPr>
            <w:pStyle w:val="TOC3"/>
            <w:tabs>
              <w:tab w:val="right" w:leader="dot" w:pos="10456"/>
            </w:tabs>
            <w:rPr>
              <w:rFonts w:eastAsiaTheme="minorEastAsia"/>
              <w:noProof/>
              <w:kern w:val="2"/>
              <w14:ligatures w14:val="standardContextual"/>
            </w:rPr>
          </w:pPr>
          <w:hyperlink w:anchor="_Toc164224101" w:history="1">
            <w:r w:rsidR="004D24DA" w:rsidRPr="00463530">
              <w:rPr>
                <w:rStyle w:val="Hyperlink"/>
                <w:noProof/>
              </w:rPr>
              <w:t>3.2.6 Crisis Management:</w:t>
            </w:r>
            <w:r w:rsidR="004D24DA">
              <w:rPr>
                <w:noProof/>
                <w:webHidden/>
              </w:rPr>
              <w:tab/>
            </w:r>
            <w:r w:rsidR="004D24DA">
              <w:rPr>
                <w:noProof/>
                <w:webHidden/>
              </w:rPr>
              <w:fldChar w:fldCharType="begin"/>
            </w:r>
            <w:r w:rsidR="004D24DA">
              <w:rPr>
                <w:noProof/>
                <w:webHidden/>
              </w:rPr>
              <w:instrText xml:space="preserve"> PAGEREF _Toc164224101 \h </w:instrText>
            </w:r>
            <w:r w:rsidR="004D24DA">
              <w:rPr>
                <w:noProof/>
                <w:webHidden/>
              </w:rPr>
            </w:r>
            <w:r w:rsidR="004D24DA">
              <w:rPr>
                <w:noProof/>
                <w:webHidden/>
              </w:rPr>
              <w:fldChar w:fldCharType="separate"/>
            </w:r>
            <w:r w:rsidR="004D24DA">
              <w:rPr>
                <w:noProof/>
                <w:webHidden/>
              </w:rPr>
              <w:t>21</w:t>
            </w:r>
            <w:r w:rsidR="004D24DA">
              <w:rPr>
                <w:noProof/>
                <w:webHidden/>
              </w:rPr>
              <w:fldChar w:fldCharType="end"/>
            </w:r>
          </w:hyperlink>
        </w:p>
        <w:p w14:paraId="67EA202D" w14:textId="31686941" w:rsidR="004D24DA" w:rsidRDefault="00000000">
          <w:pPr>
            <w:pStyle w:val="TOC3"/>
            <w:tabs>
              <w:tab w:val="right" w:leader="dot" w:pos="10456"/>
            </w:tabs>
            <w:rPr>
              <w:rFonts w:eastAsiaTheme="minorEastAsia"/>
              <w:noProof/>
              <w:kern w:val="2"/>
              <w14:ligatures w14:val="standardContextual"/>
            </w:rPr>
          </w:pPr>
          <w:hyperlink w:anchor="_Toc164224102" w:history="1">
            <w:r w:rsidR="004D24DA" w:rsidRPr="00463530">
              <w:rPr>
                <w:rStyle w:val="Hyperlink"/>
                <w:noProof/>
              </w:rPr>
              <w:t>3.2.7 Mobile Access:</w:t>
            </w:r>
            <w:r w:rsidR="004D24DA">
              <w:rPr>
                <w:noProof/>
                <w:webHidden/>
              </w:rPr>
              <w:tab/>
            </w:r>
            <w:r w:rsidR="004D24DA">
              <w:rPr>
                <w:noProof/>
                <w:webHidden/>
              </w:rPr>
              <w:fldChar w:fldCharType="begin"/>
            </w:r>
            <w:r w:rsidR="004D24DA">
              <w:rPr>
                <w:noProof/>
                <w:webHidden/>
              </w:rPr>
              <w:instrText xml:space="preserve"> PAGEREF _Toc164224102 \h </w:instrText>
            </w:r>
            <w:r w:rsidR="004D24DA">
              <w:rPr>
                <w:noProof/>
                <w:webHidden/>
              </w:rPr>
            </w:r>
            <w:r w:rsidR="004D24DA">
              <w:rPr>
                <w:noProof/>
                <w:webHidden/>
              </w:rPr>
              <w:fldChar w:fldCharType="separate"/>
            </w:r>
            <w:r w:rsidR="004D24DA">
              <w:rPr>
                <w:noProof/>
                <w:webHidden/>
              </w:rPr>
              <w:t>21</w:t>
            </w:r>
            <w:r w:rsidR="004D24DA">
              <w:rPr>
                <w:noProof/>
                <w:webHidden/>
              </w:rPr>
              <w:fldChar w:fldCharType="end"/>
            </w:r>
          </w:hyperlink>
        </w:p>
        <w:p w14:paraId="1BE15244" w14:textId="2225463B" w:rsidR="004D24DA" w:rsidRDefault="00000000">
          <w:pPr>
            <w:pStyle w:val="TOC3"/>
            <w:tabs>
              <w:tab w:val="right" w:leader="dot" w:pos="10456"/>
            </w:tabs>
            <w:rPr>
              <w:rFonts w:eastAsiaTheme="minorEastAsia"/>
              <w:noProof/>
              <w:kern w:val="2"/>
              <w14:ligatures w14:val="standardContextual"/>
            </w:rPr>
          </w:pPr>
          <w:hyperlink w:anchor="_Toc164224103" w:history="1">
            <w:r w:rsidR="004D24DA" w:rsidRPr="00463530">
              <w:rPr>
                <w:rStyle w:val="Hyperlink"/>
                <w:noProof/>
              </w:rPr>
              <w:t>3.2.8 Behavior Metrics:</w:t>
            </w:r>
            <w:r w:rsidR="004D24DA">
              <w:rPr>
                <w:noProof/>
                <w:webHidden/>
              </w:rPr>
              <w:tab/>
            </w:r>
            <w:r w:rsidR="004D24DA">
              <w:rPr>
                <w:noProof/>
                <w:webHidden/>
              </w:rPr>
              <w:fldChar w:fldCharType="begin"/>
            </w:r>
            <w:r w:rsidR="004D24DA">
              <w:rPr>
                <w:noProof/>
                <w:webHidden/>
              </w:rPr>
              <w:instrText xml:space="preserve"> PAGEREF _Toc164224103 \h </w:instrText>
            </w:r>
            <w:r w:rsidR="004D24DA">
              <w:rPr>
                <w:noProof/>
                <w:webHidden/>
              </w:rPr>
            </w:r>
            <w:r w:rsidR="004D24DA">
              <w:rPr>
                <w:noProof/>
                <w:webHidden/>
              </w:rPr>
              <w:fldChar w:fldCharType="separate"/>
            </w:r>
            <w:r w:rsidR="004D24DA">
              <w:rPr>
                <w:noProof/>
                <w:webHidden/>
              </w:rPr>
              <w:t>21</w:t>
            </w:r>
            <w:r w:rsidR="004D24DA">
              <w:rPr>
                <w:noProof/>
                <w:webHidden/>
              </w:rPr>
              <w:fldChar w:fldCharType="end"/>
            </w:r>
          </w:hyperlink>
        </w:p>
        <w:p w14:paraId="2E1DAE1B" w14:textId="10BF837D" w:rsidR="004D24DA" w:rsidRDefault="00000000">
          <w:pPr>
            <w:pStyle w:val="TOC2"/>
            <w:tabs>
              <w:tab w:val="right" w:leader="dot" w:pos="10456"/>
            </w:tabs>
            <w:rPr>
              <w:rFonts w:eastAsiaTheme="minorEastAsia"/>
              <w:noProof/>
              <w:kern w:val="2"/>
              <w14:ligatures w14:val="standardContextual"/>
            </w:rPr>
          </w:pPr>
          <w:hyperlink w:anchor="_Toc164224104" w:history="1">
            <w:r w:rsidR="004D24DA" w:rsidRPr="00463530">
              <w:rPr>
                <w:rStyle w:val="Hyperlink"/>
                <w:noProof/>
              </w:rPr>
              <w:t>3.3 System Architecture</w:t>
            </w:r>
            <w:r w:rsidR="004D24DA">
              <w:rPr>
                <w:noProof/>
                <w:webHidden/>
              </w:rPr>
              <w:tab/>
            </w:r>
            <w:r w:rsidR="004D24DA">
              <w:rPr>
                <w:noProof/>
                <w:webHidden/>
              </w:rPr>
              <w:fldChar w:fldCharType="begin"/>
            </w:r>
            <w:r w:rsidR="004D24DA">
              <w:rPr>
                <w:noProof/>
                <w:webHidden/>
              </w:rPr>
              <w:instrText xml:space="preserve"> PAGEREF _Toc164224104 \h </w:instrText>
            </w:r>
            <w:r w:rsidR="004D24DA">
              <w:rPr>
                <w:noProof/>
                <w:webHidden/>
              </w:rPr>
            </w:r>
            <w:r w:rsidR="004D24DA">
              <w:rPr>
                <w:noProof/>
                <w:webHidden/>
              </w:rPr>
              <w:fldChar w:fldCharType="separate"/>
            </w:r>
            <w:r w:rsidR="004D24DA">
              <w:rPr>
                <w:noProof/>
                <w:webHidden/>
              </w:rPr>
              <w:t>22</w:t>
            </w:r>
            <w:r w:rsidR="004D24DA">
              <w:rPr>
                <w:noProof/>
                <w:webHidden/>
              </w:rPr>
              <w:fldChar w:fldCharType="end"/>
            </w:r>
          </w:hyperlink>
        </w:p>
        <w:p w14:paraId="43AD0C83" w14:textId="1C770EAA" w:rsidR="004D24DA" w:rsidRDefault="00000000">
          <w:pPr>
            <w:pStyle w:val="TOC3"/>
            <w:tabs>
              <w:tab w:val="right" w:leader="dot" w:pos="10456"/>
            </w:tabs>
            <w:rPr>
              <w:rFonts w:eastAsiaTheme="minorEastAsia"/>
              <w:noProof/>
              <w:kern w:val="2"/>
              <w14:ligatures w14:val="standardContextual"/>
            </w:rPr>
          </w:pPr>
          <w:hyperlink w:anchor="_Toc164224105" w:history="1">
            <w:r w:rsidR="004D24DA" w:rsidRPr="00463530">
              <w:rPr>
                <w:rStyle w:val="Hyperlink"/>
                <w:noProof/>
              </w:rPr>
              <w:t>3.3.2 Database Design:</w:t>
            </w:r>
            <w:r w:rsidR="004D24DA">
              <w:rPr>
                <w:noProof/>
                <w:webHidden/>
              </w:rPr>
              <w:tab/>
            </w:r>
            <w:r w:rsidR="004D24DA">
              <w:rPr>
                <w:noProof/>
                <w:webHidden/>
              </w:rPr>
              <w:fldChar w:fldCharType="begin"/>
            </w:r>
            <w:r w:rsidR="004D24DA">
              <w:rPr>
                <w:noProof/>
                <w:webHidden/>
              </w:rPr>
              <w:instrText xml:space="preserve"> PAGEREF _Toc164224105 \h </w:instrText>
            </w:r>
            <w:r w:rsidR="004D24DA">
              <w:rPr>
                <w:noProof/>
                <w:webHidden/>
              </w:rPr>
            </w:r>
            <w:r w:rsidR="004D24DA">
              <w:rPr>
                <w:noProof/>
                <w:webHidden/>
              </w:rPr>
              <w:fldChar w:fldCharType="separate"/>
            </w:r>
            <w:r w:rsidR="004D24DA">
              <w:rPr>
                <w:noProof/>
                <w:webHidden/>
              </w:rPr>
              <w:t>22</w:t>
            </w:r>
            <w:r w:rsidR="004D24DA">
              <w:rPr>
                <w:noProof/>
                <w:webHidden/>
              </w:rPr>
              <w:fldChar w:fldCharType="end"/>
            </w:r>
          </w:hyperlink>
        </w:p>
        <w:p w14:paraId="60C5DB19" w14:textId="72266FAF" w:rsidR="004D24DA" w:rsidRDefault="00000000">
          <w:pPr>
            <w:pStyle w:val="TOC3"/>
            <w:tabs>
              <w:tab w:val="right" w:leader="dot" w:pos="10456"/>
            </w:tabs>
            <w:rPr>
              <w:rFonts w:eastAsiaTheme="minorEastAsia"/>
              <w:noProof/>
              <w:kern w:val="2"/>
              <w14:ligatures w14:val="standardContextual"/>
            </w:rPr>
          </w:pPr>
          <w:hyperlink w:anchor="_Toc164224106" w:history="1">
            <w:r w:rsidR="004D24DA" w:rsidRPr="00463530">
              <w:rPr>
                <w:rStyle w:val="Hyperlink"/>
                <w:noProof/>
              </w:rPr>
              <w:t>3.3.3 Backend Processing:</w:t>
            </w:r>
            <w:r w:rsidR="004D24DA">
              <w:rPr>
                <w:noProof/>
                <w:webHidden/>
              </w:rPr>
              <w:tab/>
            </w:r>
            <w:r w:rsidR="004D24DA">
              <w:rPr>
                <w:noProof/>
                <w:webHidden/>
              </w:rPr>
              <w:fldChar w:fldCharType="begin"/>
            </w:r>
            <w:r w:rsidR="004D24DA">
              <w:rPr>
                <w:noProof/>
                <w:webHidden/>
              </w:rPr>
              <w:instrText xml:space="preserve"> PAGEREF _Toc164224106 \h </w:instrText>
            </w:r>
            <w:r w:rsidR="004D24DA">
              <w:rPr>
                <w:noProof/>
                <w:webHidden/>
              </w:rPr>
            </w:r>
            <w:r w:rsidR="004D24DA">
              <w:rPr>
                <w:noProof/>
                <w:webHidden/>
              </w:rPr>
              <w:fldChar w:fldCharType="separate"/>
            </w:r>
            <w:r w:rsidR="004D24DA">
              <w:rPr>
                <w:noProof/>
                <w:webHidden/>
              </w:rPr>
              <w:t>22</w:t>
            </w:r>
            <w:r w:rsidR="004D24DA">
              <w:rPr>
                <w:noProof/>
                <w:webHidden/>
              </w:rPr>
              <w:fldChar w:fldCharType="end"/>
            </w:r>
          </w:hyperlink>
        </w:p>
        <w:p w14:paraId="2173424C" w14:textId="4AE3C280" w:rsidR="004D24DA" w:rsidRDefault="00000000">
          <w:pPr>
            <w:pStyle w:val="TOC3"/>
            <w:tabs>
              <w:tab w:val="right" w:leader="dot" w:pos="10456"/>
            </w:tabs>
            <w:rPr>
              <w:rFonts w:eastAsiaTheme="minorEastAsia"/>
              <w:noProof/>
              <w:kern w:val="2"/>
              <w14:ligatures w14:val="standardContextual"/>
            </w:rPr>
          </w:pPr>
          <w:hyperlink w:anchor="_Toc164224107" w:history="1">
            <w:r w:rsidR="004D24DA" w:rsidRPr="00463530">
              <w:rPr>
                <w:rStyle w:val="Hyperlink"/>
                <w:noProof/>
              </w:rPr>
              <w:t>3.3.4 Frontend Development:</w:t>
            </w:r>
            <w:r w:rsidR="004D24DA">
              <w:rPr>
                <w:noProof/>
                <w:webHidden/>
              </w:rPr>
              <w:tab/>
            </w:r>
            <w:r w:rsidR="004D24DA">
              <w:rPr>
                <w:noProof/>
                <w:webHidden/>
              </w:rPr>
              <w:fldChar w:fldCharType="begin"/>
            </w:r>
            <w:r w:rsidR="004D24DA">
              <w:rPr>
                <w:noProof/>
                <w:webHidden/>
              </w:rPr>
              <w:instrText xml:space="preserve"> PAGEREF _Toc164224107 \h </w:instrText>
            </w:r>
            <w:r w:rsidR="004D24DA">
              <w:rPr>
                <w:noProof/>
                <w:webHidden/>
              </w:rPr>
            </w:r>
            <w:r w:rsidR="004D24DA">
              <w:rPr>
                <w:noProof/>
                <w:webHidden/>
              </w:rPr>
              <w:fldChar w:fldCharType="separate"/>
            </w:r>
            <w:r w:rsidR="004D24DA">
              <w:rPr>
                <w:noProof/>
                <w:webHidden/>
              </w:rPr>
              <w:t>22</w:t>
            </w:r>
            <w:r w:rsidR="004D24DA">
              <w:rPr>
                <w:noProof/>
                <w:webHidden/>
              </w:rPr>
              <w:fldChar w:fldCharType="end"/>
            </w:r>
          </w:hyperlink>
        </w:p>
        <w:p w14:paraId="5DC32CE2" w14:textId="1539251A" w:rsidR="004D24DA" w:rsidRDefault="00000000">
          <w:pPr>
            <w:pStyle w:val="TOC3"/>
            <w:tabs>
              <w:tab w:val="right" w:leader="dot" w:pos="10456"/>
            </w:tabs>
            <w:rPr>
              <w:rFonts w:eastAsiaTheme="minorEastAsia"/>
              <w:noProof/>
              <w:kern w:val="2"/>
              <w14:ligatures w14:val="standardContextual"/>
            </w:rPr>
          </w:pPr>
          <w:hyperlink w:anchor="_Toc164224108" w:history="1">
            <w:r w:rsidR="004D24DA" w:rsidRPr="00463530">
              <w:rPr>
                <w:rStyle w:val="Hyperlink"/>
                <w:noProof/>
              </w:rPr>
              <w:t>3.3.5 Security Measures:</w:t>
            </w:r>
            <w:r w:rsidR="004D24DA">
              <w:rPr>
                <w:noProof/>
                <w:webHidden/>
              </w:rPr>
              <w:tab/>
            </w:r>
            <w:r w:rsidR="004D24DA">
              <w:rPr>
                <w:noProof/>
                <w:webHidden/>
              </w:rPr>
              <w:fldChar w:fldCharType="begin"/>
            </w:r>
            <w:r w:rsidR="004D24DA">
              <w:rPr>
                <w:noProof/>
                <w:webHidden/>
              </w:rPr>
              <w:instrText xml:space="preserve"> PAGEREF _Toc164224108 \h </w:instrText>
            </w:r>
            <w:r w:rsidR="004D24DA">
              <w:rPr>
                <w:noProof/>
                <w:webHidden/>
              </w:rPr>
            </w:r>
            <w:r w:rsidR="004D24DA">
              <w:rPr>
                <w:noProof/>
                <w:webHidden/>
              </w:rPr>
              <w:fldChar w:fldCharType="separate"/>
            </w:r>
            <w:r w:rsidR="004D24DA">
              <w:rPr>
                <w:noProof/>
                <w:webHidden/>
              </w:rPr>
              <w:t>22</w:t>
            </w:r>
            <w:r w:rsidR="004D24DA">
              <w:rPr>
                <w:noProof/>
                <w:webHidden/>
              </w:rPr>
              <w:fldChar w:fldCharType="end"/>
            </w:r>
          </w:hyperlink>
        </w:p>
        <w:p w14:paraId="239DBAB0" w14:textId="12AB728E" w:rsidR="004D24DA" w:rsidRDefault="00000000">
          <w:pPr>
            <w:pStyle w:val="TOC3"/>
            <w:tabs>
              <w:tab w:val="right" w:leader="dot" w:pos="10456"/>
            </w:tabs>
            <w:rPr>
              <w:rFonts w:eastAsiaTheme="minorEastAsia"/>
              <w:noProof/>
              <w:kern w:val="2"/>
              <w14:ligatures w14:val="standardContextual"/>
            </w:rPr>
          </w:pPr>
          <w:hyperlink w:anchor="_Toc164224109" w:history="1">
            <w:r w:rsidR="004D24DA" w:rsidRPr="00463530">
              <w:rPr>
                <w:rStyle w:val="Hyperlink"/>
                <w:noProof/>
              </w:rPr>
              <w:t>3.3.6 Mobile Accessibility:</w:t>
            </w:r>
            <w:r w:rsidR="004D24DA">
              <w:rPr>
                <w:noProof/>
                <w:webHidden/>
              </w:rPr>
              <w:tab/>
            </w:r>
            <w:r w:rsidR="004D24DA">
              <w:rPr>
                <w:noProof/>
                <w:webHidden/>
              </w:rPr>
              <w:fldChar w:fldCharType="begin"/>
            </w:r>
            <w:r w:rsidR="004D24DA">
              <w:rPr>
                <w:noProof/>
                <w:webHidden/>
              </w:rPr>
              <w:instrText xml:space="preserve"> PAGEREF _Toc164224109 \h </w:instrText>
            </w:r>
            <w:r w:rsidR="004D24DA">
              <w:rPr>
                <w:noProof/>
                <w:webHidden/>
              </w:rPr>
            </w:r>
            <w:r w:rsidR="004D24DA">
              <w:rPr>
                <w:noProof/>
                <w:webHidden/>
              </w:rPr>
              <w:fldChar w:fldCharType="separate"/>
            </w:r>
            <w:r w:rsidR="004D24DA">
              <w:rPr>
                <w:noProof/>
                <w:webHidden/>
              </w:rPr>
              <w:t>22</w:t>
            </w:r>
            <w:r w:rsidR="004D24DA">
              <w:rPr>
                <w:noProof/>
                <w:webHidden/>
              </w:rPr>
              <w:fldChar w:fldCharType="end"/>
            </w:r>
          </w:hyperlink>
        </w:p>
        <w:p w14:paraId="750FAA95" w14:textId="2ECB2E45" w:rsidR="004D24DA" w:rsidRDefault="00000000">
          <w:pPr>
            <w:pStyle w:val="TOC3"/>
            <w:tabs>
              <w:tab w:val="right" w:leader="dot" w:pos="10456"/>
            </w:tabs>
            <w:rPr>
              <w:rFonts w:eastAsiaTheme="minorEastAsia"/>
              <w:noProof/>
              <w:kern w:val="2"/>
              <w14:ligatures w14:val="standardContextual"/>
            </w:rPr>
          </w:pPr>
          <w:hyperlink w:anchor="_Toc164224110" w:history="1">
            <w:r w:rsidR="004D24DA" w:rsidRPr="00463530">
              <w:rPr>
                <w:rStyle w:val="Hyperlink"/>
                <w:noProof/>
              </w:rPr>
              <w:t>3.3.7 User Authentication and Authorization:</w:t>
            </w:r>
            <w:r w:rsidR="004D24DA">
              <w:rPr>
                <w:noProof/>
                <w:webHidden/>
              </w:rPr>
              <w:tab/>
            </w:r>
            <w:r w:rsidR="004D24DA">
              <w:rPr>
                <w:noProof/>
                <w:webHidden/>
              </w:rPr>
              <w:fldChar w:fldCharType="begin"/>
            </w:r>
            <w:r w:rsidR="004D24DA">
              <w:rPr>
                <w:noProof/>
                <w:webHidden/>
              </w:rPr>
              <w:instrText xml:space="preserve"> PAGEREF _Toc164224110 \h </w:instrText>
            </w:r>
            <w:r w:rsidR="004D24DA">
              <w:rPr>
                <w:noProof/>
                <w:webHidden/>
              </w:rPr>
            </w:r>
            <w:r w:rsidR="004D24DA">
              <w:rPr>
                <w:noProof/>
                <w:webHidden/>
              </w:rPr>
              <w:fldChar w:fldCharType="separate"/>
            </w:r>
            <w:r w:rsidR="004D24DA">
              <w:rPr>
                <w:noProof/>
                <w:webHidden/>
              </w:rPr>
              <w:t>22</w:t>
            </w:r>
            <w:r w:rsidR="004D24DA">
              <w:rPr>
                <w:noProof/>
                <w:webHidden/>
              </w:rPr>
              <w:fldChar w:fldCharType="end"/>
            </w:r>
          </w:hyperlink>
        </w:p>
        <w:p w14:paraId="750FFC41" w14:textId="4B95931E" w:rsidR="004D24DA" w:rsidRDefault="00000000">
          <w:pPr>
            <w:pStyle w:val="TOC3"/>
            <w:tabs>
              <w:tab w:val="right" w:leader="dot" w:pos="10456"/>
            </w:tabs>
            <w:rPr>
              <w:rFonts w:eastAsiaTheme="minorEastAsia"/>
              <w:noProof/>
              <w:kern w:val="2"/>
              <w14:ligatures w14:val="standardContextual"/>
            </w:rPr>
          </w:pPr>
          <w:hyperlink w:anchor="_Toc164224111" w:history="1">
            <w:r w:rsidR="004D24DA" w:rsidRPr="00463530">
              <w:rPr>
                <w:rStyle w:val="Hyperlink"/>
                <w:noProof/>
              </w:rPr>
              <w:t>3.3.8 Analytics and Reporting:</w:t>
            </w:r>
            <w:r w:rsidR="004D24DA">
              <w:rPr>
                <w:noProof/>
                <w:webHidden/>
              </w:rPr>
              <w:tab/>
            </w:r>
            <w:r w:rsidR="004D24DA">
              <w:rPr>
                <w:noProof/>
                <w:webHidden/>
              </w:rPr>
              <w:fldChar w:fldCharType="begin"/>
            </w:r>
            <w:r w:rsidR="004D24DA">
              <w:rPr>
                <w:noProof/>
                <w:webHidden/>
              </w:rPr>
              <w:instrText xml:space="preserve"> PAGEREF _Toc164224111 \h </w:instrText>
            </w:r>
            <w:r w:rsidR="004D24DA">
              <w:rPr>
                <w:noProof/>
                <w:webHidden/>
              </w:rPr>
            </w:r>
            <w:r w:rsidR="004D24DA">
              <w:rPr>
                <w:noProof/>
                <w:webHidden/>
              </w:rPr>
              <w:fldChar w:fldCharType="separate"/>
            </w:r>
            <w:r w:rsidR="004D24DA">
              <w:rPr>
                <w:noProof/>
                <w:webHidden/>
              </w:rPr>
              <w:t>22</w:t>
            </w:r>
            <w:r w:rsidR="004D24DA">
              <w:rPr>
                <w:noProof/>
                <w:webHidden/>
              </w:rPr>
              <w:fldChar w:fldCharType="end"/>
            </w:r>
          </w:hyperlink>
        </w:p>
        <w:p w14:paraId="014D39A3" w14:textId="7A3BB893" w:rsidR="004D24DA" w:rsidRDefault="00000000">
          <w:pPr>
            <w:pStyle w:val="TOC3"/>
            <w:tabs>
              <w:tab w:val="right" w:leader="dot" w:pos="10456"/>
            </w:tabs>
            <w:rPr>
              <w:rFonts w:eastAsiaTheme="minorEastAsia"/>
              <w:noProof/>
              <w:kern w:val="2"/>
              <w14:ligatures w14:val="standardContextual"/>
            </w:rPr>
          </w:pPr>
          <w:hyperlink w:anchor="_Toc164224112" w:history="1">
            <w:r w:rsidR="004D24DA" w:rsidRPr="00463530">
              <w:rPr>
                <w:rStyle w:val="Hyperlink"/>
                <w:noProof/>
              </w:rPr>
              <w:t>3.3.9 DevOps Practices:</w:t>
            </w:r>
            <w:r w:rsidR="004D24DA">
              <w:rPr>
                <w:noProof/>
                <w:webHidden/>
              </w:rPr>
              <w:tab/>
            </w:r>
            <w:r w:rsidR="004D24DA">
              <w:rPr>
                <w:noProof/>
                <w:webHidden/>
              </w:rPr>
              <w:fldChar w:fldCharType="begin"/>
            </w:r>
            <w:r w:rsidR="004D24DA">
              <w:rPr>
                <w:noProof/>
                <w:webHidden/>
              </w:rPr>
              <w:instrText xml:space="preserve"> PAGEREF _Toc164224112 \h </w:instrText>
            </w:r>
            <w:r w:rsidR="004D24DA">
              <w:rPr>
                <w:noProof/>
                <w:webHidden/>
              </w:rPr>
            </w:r>
            <w:r w:rsidR="004D24DA">
              <w:rPr>
                <w:noProof/>
                <w:webHidden/>
              </w:rPr>
              <w:fldChar w:fldCharType="separate"/>
            </w:r>
            <w:r w:rsidR="004D24DA">
              <w:rPr>
                <w:noProof/>
                <w:webHidden/>
              </w:rPr>
              <w:t>22</w:t>
            </w:r>
            <w:r w:rsidR="004D24DA">
              <w:rPr>
                <w:noProof/>
                <w:webHidden/>
              </w:rPr>
              <w:fldChar w:fldCharType="end"/>
            </w:r>
          </w:hyperlink>
        </w:p>
        <w:p w14:paraId="0AA8C49C" w14:textId="1573F5D7" w:rsidR="004D24DA" w:rsidRDefault="00000000">
          <w:pPr>
            <w:pStyle w:val="TOC1"/>
            <w:tabs>
              <w:tab w:val="right" w:leader="dot" w:pos="10456"/>
            </w:tabs>
            <w:rPr>
              <w:rFonts w:eastAsiaTheme="minorEastAsia"/>
              <w:noProof/>
              <w:kern w:val="2"/>
              <w14:ligatures w14:val="standardContextual"/>
            </w:rPr>
          </w:pPr>
          <w:hyperlink w:anchor="_Toc164224113" w:history="1">
            <w:r w:rsidR="004D24DA" w:rsidRPr="00463530">
              <w:rPr>
                <w:rStyle w:val="Hyperlink"/>
                <w:rFonts w:cstheme="minorHAnsi"/>
                <w:noProof/>
              </w:rPr>
              <w:t>Project Budget Estimation</w:t>
            </w:r>
            <w:r w:rsidR="004D24DA">
              <w:rPr>
                <w:noProof/>
                <w:webHidden/>
              </w:rPr>
              <w:tab/>
            </w:r>
            <w:r w:rsidR="004D24DA">
              <w:rPr>
                <w:noProof/>
                <w:webHidden/>
              </w:rPr>
              <w:fldChar w:fldCharType="begin"/>
            </w:r>
            <w:r w:rsidR="004D24DA">
              <w:rPr>
                <w:noProof/>
                <w:webHidden/>
              </w:rPr>
              <w:instrText xml:space="preserve"> PAGEREF _Toc164224113 \h </w:instrText>
            </w:r>
            <w:r w:rsidR="004D24DA">
              <w:rPr>
                <w:noProof/>
                <w:webHidden/>
              </w:rPr>
            </w:r>
            <w:r w:rsidR="004D24DA">
              <w:rPr>
                <w:noProof/>
                <w:webHidden/>
              </w:rPr>
              <w:fldChar w:fldCharType="separate"/>
            </w:r>
            <w:r w:rsidR="004D24DA">
              <w:rPr>
                <w:noProof/>
                <w:webHidden/>
              </w:rPr>
              <w:t>23</w:t>
            </w:r>
            <w:r w:rsidR="004D24DA">
              <w:rPr>
                <w:noProof/>
                <w:webHidden/>
              </w:rPr>
              <w:fldChar w:fldCharType="end"/>
            </w:r>
          </w:hyperlink>
        </w:p>
        <w:p w14:paraId="078B5677" w14:textId="181240DF" w:rsidR="004D24DA" w:rsidRDefault="00000000">
          <w:pPr>
            <w:pStyle w:val="TOC2"/>
            <w:tabs>
              <w:tab w:val="right" w:leader="dot" w:pos="10456"/>
            </w:tabs>
            <w:rPr>
              <w:rFonts w:eastAsiaTheme="minorEastAsia"/>
              <w:noProof/>
              <w:kern w:val="2"/>
              <w14:ligatures w14:val="standardContextual"/>
            </w:rPr>
          </w:pPr>
          <w:hyperlink w:anchor="_Toc164224114" w:history="1">
            <w:r w:rsidR="004D24DA" w:rsidRPr="00463530">
              <w:rPr>
                <w:rStyle w:val="Hyperlink"/>
                <w:noProof/>
              </w:rPr>
              <w:t>Project plan and schedule:</w:t>
            </w:r>
            <w:r w:rsidR="004D24DA">
              <w:rPr>
                <w:noProof/>
                <w:webHidden/>
              </w:rPr>
              <w:tab/>
            </w:r>
            <w:r w:rsidR="004D24DA">
              <w:rPr>
                <w:noProof/>
                <w:webHidden/>
              </w:rPr>
              <w:fldChar w:fldCharType="begin"/>
            </w:r>
            <w:r w:rsidR="004D24DA">
              <w:rPr>
                <w:noProof/>
                <w:webHidden/>
              </w:rPr>
              <w:instrText xml:space="preserve"> PAGEREF _Toc164224114 \h </w:instrText>
            </w:r>
            <w:r w:rsidR="004D24DA">
              <w:rPr>
                <w:noProof/>
                <w:webHidden/>
              </w:rPr>
            </w:r>
            <w:r w:rsidR="004D24DA">
              <w:rPr>
                <w:noProof/>
                <w:webHidden/>
              </w:rPr>
              <w:fldChar w:fldCharType="separate"/>
            </w:r>
            <w:r w:rsidR="004D24DA">
              <w:rPr>
                <w:noProof/>
                <w:webHidden/>
              </w:rPr>
              <w:t>24</w:t>
            </w:r>
            <w:r w:rsidR="004D24DA">
              <w:rPr>
                <w:noProof/>
                <w:webHidden/>
              </w:rPr>
              <w:fldChar w:fldCharType="end"/>
            </w:r>
          </w:hyperlink>
        </w:p>
        <w:p w14:paraId="0780BE48" w14:textId="42BDDAF8" w:rsidR="004D24DA" w:rsidRDefault="00000000">
          <w:pPr>
            <w:pStyle w:val="TOC2"/>
            <w:tabs>
              <w:tab w:val="right" w:leader="dot" w:pos="10456"/>
            </w:tabs>
            <w:rPr>
              <w:rFonts w:eastAsiaTheme="minorEastAsia"/>
              <w:noProof/>
              <w:kern w:val="2"/>
              <w14:ligatures w14:val="standardContextual"/>
            </w:rPr>
          </w:pPr>
          <w:hyperlink w:anchor="_Toc164224115" w:history="1">
            <w:r w:rsidR="004D24DA" w:rsidRPr="00463530">
              <w:rPr>
                <w:rStyle w:val="Hyperlink"/>
                <w:noProof/>
              </w:rPr>
              <w:t>Milestones</w:t>
            </w:r>
            <w:r w:rsidR="004D24DA">
              <w:rPr>
                <w:noProof/>
                <w:webHidden/>
              </w:rPr>
              <w:tab/>
            </w:r>
            <w:r w:rsidR="004D24DA">
              <w:rPr>
                <w:noProof/>
                <w:webHidden/>
              </w:rPr>
              <w:fldChar w:fldCharType="begin"/>
            </w:r>
            <w:r w:rsidR="004D24DA">
              <w:rPr>
                <w:noProof/>
                <w:webHidden/>
              </w:rPr>
              <w:instrText xml:space="preserve"> PAGEREF _Toc164224115 \h </w:instrText>
            </w:r>
            <w:r w:rsidR="004D24DA">
              <w:rPr>
                <w:noProof/>
                <w:webHidden/>
              </w:rPr>
            </w:r>
            <w:r w:rsidR="004D24DA">
              <w:rPr>
                <w:noProof/>
                <w:webHidden/>
              </w:rPr>
              <w:fldChar w:fldCharType="separate"/>
            </w:r>
            <w:r w:rsidR="004D24DA">
              <w:rPr>
                <w:noProof/>
                <w:webHidden/>
              </w:rPr>
              <w:t>24</w:t>
            </w:r>
            <w:r w:rsidR="004D24DA">
              <w:rPr>
                <w:noProof/>
                <w:webHidden/>
              </w:rPr>
              <w:fldChar w:fldCharType="end"/>
            </w:r>
          </w:hyperlink>
        </w:p>
        <w:p w14:paraId="71107DF9" w14:textId="02F4000A" w:rsidR="004D24DA" w:rsidRDefault="00000000">
          <w:pPr>
            <w:pStyle w:val="TOC2"/>
            <w:tabs>
              <w:tab w:val="right" w:leader="dot" w:pos="10456"/>
            </w:tabs>
            <w:rPr>
              <w:rFonts w:eastAsiaTheme="minorEastAsia"/>
              <w:noProof/>
              <w:kern w:val="2"/>
              <w14:ligatures w14:val="standardContextual"/>
            </w:rPr>
          </w:pPr>
          <w:hyperlink w:anchor="_Toc164224116" w:history="1">
            <w:r w:rsidR="004D24DA" w:rsidRPr="00463530">
              <w:rPr>
                <w:rStyle w:val="Hyperlink"/>
                <w:noProof/>
              </w:rPr>
              <w:t>Design and Implementation</w:t>
            </w:r>
            <w:r w:rsidR="004D24DA">
              <w:rPr>
                <w:noProof/>
                <w:webHidden/>
              </w:rPr>
              <w:tab/>
            </w:r>
            <w:r w:rsidR="004D24DA">
              <w:rPr>
                <w:noProof/>
                <w:webHidden/>
              </w:rPr>
              <w:fldChar w:fldCharType="begin"/>
            </w:r>
            <w:r w:rsidR="004D24DA">
              <w:rPr>
                <w:noProof/>
                <w:webHidden/>
              </w:rPr>
              <w:instrText xml:space="preserve"> PAGEREF _Toc164224116 \h </w:instrText>
            </w:r>
            <w:r w:rsidR="004D24DA">
              <w:rPr>
                <w:noProof/>
                <w:webHidden/>
              </w:rPr>
            </w:r>
            <w:r w:rsidR="004D24DA">
              <w:rPr>
                <w:noProof/>
                <w:webHidden/>
              </w:rPr>
              <w:fldChar w:fldCharType="separate"/>
            </w:r>
            <w:r w:rsidR="004D24DA">
              <w:rPr>
                <w:noProof/>
                <w:webHidden/>
              </w:rPr>
              <w:t>26</w:t>
            </w:r>
            <w:r w:rsidR="004D24DA">
              <w:rPr>
                <w:noProof/>
                <w:webHidden/>
              </w:rPr>
              <w:fldChar w:fldCharType="end"/>
            </w:r>
          </w:hyperlink>
        </w:p>
        <w:p w14:paraId="20BDA94A" w14:textId="02240951" w:rsidR="004D24DA" w:rsidRDefault="00000000">
          <w:pPr>
            <w:pStyle w:val="TOC2"/>
            <w:tabs>
              <w:tab w:val="right" w:leader="dot" w:pos="10456"/>
            </w:tabs>
            <w:rPr>
              <w:rFonts w:eastAsiaTheme="minorEastAsia"/>
              <w:noProof/>
              <w:kern w:val="2"/>
              <w14:ligatures w14:val="standardContextual"/>
            </w:rPr>
          </w:pPr>
          <w:hyperlink w:anchor="_Toc164224117" w:history="1">
            <w:r w:rsidR="004D24DA" w:rsidRPr="00463530">
              <w:rPr>
                <w:rStyle w:val="Hyperlink"/>
                <w:noProof/>
              </w:rPr>
              <w:t>4.1 System Design</w:t>
            </w:r>
            <w:r w:rsidR="004D24DA">
              <w:rPr>
                <w:noProof/>
                <w:webHidden/>
              </w:rPr>
              <w:tab/>
            </w:r>
            <w:r w:rsidR="004D24DA">
              <w:rPr>
                <w:noProof/>
                <w:webHidden/>
              </w:rPr>
              <w:fldChar w:fldCharType="begin"/>
            </w:r>
            <w:r w:rsidR="004D24DA">
              <w:rPr>
                <w:noProof/>
                <w:webHidden/>
              </w:rPr>
              <w:instrText xml:space="preserve"> PAGEREF _Toc164224117 \h </w:instrText>
            </w:r>
            <w:r w:rsidR="004D24DA">
              <w:rPr>
                <w:noProof/>
                <w:webHidden/>
              </w:rPr>
            </w:r>
            <w:r w:rsidR="004D24DA">
              <w:rPr>
                <w:noProof/>
                <w:webHidden/>
              </w:rPr>
              <w:fldChar w:fldCharType="separate"/>
            </w:r>
            <w:r w:rsidR="004D24DA">
              <w:rPr>
                <w:noProof/>
                <w:webHidden/>
              </w:rPr>
              <w:t>26</w:t>
            </w:r>
            <w:r w:rsidR="004D24DA">
              <w:rPr>
                <w:noProof/>
                <w:webHidden/>
              </w:rPr>
              <w:fldChar w:fldCharType="end"/>
            </w:r>
          </w:hyperlink>
        </w:p>
        <w:p w14:paraId="27144670" w14:textId="6D1F1996" w:rsidR="004D24DA" w:rsidRDefault="00000000">
          <w:pPr>
            <w:pStyle w:val="TOC3"/>
            <w:tabs>
              <w:tab w:val="right" w:leader="dot" w:pos="10456"/>
            </w:tabs>
            <w:rPr>
              <w:rFonts w:eastAsiaTheme="minorEastAsia"/>
              <w:noProof/>
              <w:kern w:val="2"/>
              <w14:ligatures w14:val="standardContextual"/>
            </w:rPr>
          </w:pPr>
          <w:hyperlink w:anchor="_Toc164224118" w:history="1">
            <w:r w:rsidR="004D24DA" w:rsidRPr="00463530">
              <w:rPr>
                <w:rStyle w:val="Hyperlink"/>
                <w:noProof/>
              </w:rPr>
              <w:t>4.1.1 Application Architecture</w:t>
            </w:r>
            <w:r w:rsidR="004D24DA">
              <w:rPr>
                <w:noProof/>
                <w:webHidden/>
              </w:rPr>
              <w:tab/>
            </w:r>
            <w:r w:rsidR="004D24DA">
              <w:rPr>
                <w:noProof/>
                <w:webHidden/>
              </w:rPr>
              <w:fldChar w:fldCharType="begin"/>
            </w:r>
            <w:r w:rsidR="004D24DA">
              <w:rPr>
                <w:noProof/>
                <w:webHidden/>
              </w:rPr>
              <w:instrText xml:space="preserve"> PAGEREF _Toc164224118 \h </w:instrText>
            </w:r>
            <w:r w:rsidR="004D24DA">
              <w:rPr>
                <w:noProof/>
                <w:webHidden/>
              </w:rPr>
            </w:r>
            <w:r w:rsidR="004D24DA">
              <w:rPr>
                <w:noProof/>
                <w:webHidden/>
              </w:rPr>
              <w:fldChar w:fldCharType="separate"/>
            </w:r>
            <w:r w:rsidR="004D24DA">
              <w:rPr>
                <w:noProof/>
                <w:webHidden/>
              </w:rPr>
              <w:t>26</w:t>
            </w:r>
            <w:r w:rsidR="004D24DA">
              <w:rPr>
                <w:noProof/>
                <w:webHidden/>
              </w:rPr>
              <w:fldChar w:fldCharType="end"/>
            </w:r>
          </w:hyperlink>
        </w:p>
        <w:p w14:paraId="4FDF0643" w14:textId="205F5369" w:rsidR="004D24DA" w:rsidRDefault="00000000">
          <w:pPr>
            <w:pStyle w:val="TOC3"/>
            <w:tabs>
              <w:tab w:val="right" w:leader="dot" w:pos="10456"/>
            </w:tabs>
            <w:rPr>
              <w:rFonts w:eastAsiaTheme="minorEastAsia"/>
              <w:noProof/>
              <w:kern w:val="2"/>
              <w14:ligatures w14:val="standardContextual"/>
            </w:rPr>
          </w:pPr>
          <w:hyperlink w:anchor="_Toc164224119" w:history="1">
            <w:r w:rsidR="004D24DA" w:rsidRPr="00463530">
              <w:rPr>
                <w:rStyle w:val="Hyperlink"/>
                <w:noProof/>
              </w:rPr>
              <w:t>4.1.2 Database Design</w:t>
            </w:r>
            <w:r w:rsidR="004D24DA">
              <w:rPr>
                <w:noProof/>
                <w:webHidden/>
              </w:rPr>
              <w:tab/>
            </w:r>
            <w:r w:rsidR="004D24DA">
              <w:rPr>
                <w:noProof/>
                <w:webHidden/>
              </w:rPr>
              <w:fldChar w:fldCharType="begin"/>
            </w:r>
            <w:r w:rsidR="004D24DA">
              <w:rPr>
                <w:noProof/>
                <w:webHidden/>
              </w:rPr>
              <w:instrText xml:space="preserve"> PAGEREF _Toc164224119 \h </w:instrText>
            </w:r>
            <w:r w:rsidR="004D24DA">
              <w:rPr>
                <w:noProof/>
                <w:webHidden/>
              </w:rPr>
            </w:r>
            <w:r w:rsidR="004D24DA">
              <w:rPr>
                <w:noProof/>
                <w:webHidden/>
              </w:rPr>
              <w:fldChar w:fldCharType="separate"/>
            </w:r>
            <w:r w:rsidR="004D24DA">
              <w:rPr>
                <w:noProof/>
                <w:webHidden/>
              </w:rPr>
              <w:t>26</w:t>
            </w:r>
            <w:r w:rsidR="004D24DA">
              <w:rPr>
                <w:noProof/>
                <w:webHidden/>
              </w:rPr>
              <w:fldChar w:fldCharType="end"/>
            </w:r>
          </w:hyperlink>
        </w:p>
        <w:p w14:paraId="3A000E6F" w14:textId="4CB36F37" w:rsidR="004D24DA" w:rsidRDefault="00000000">
          <w:pPr>
            <w:pStyle w:val="TOC3"/>
            <w:tabs>
              <w:tab w:val="right" w:leader="dot" w:pos="10456"/>
            </w:tabs>
            <w:rPr>
              <w:rFonts w:eastAsiaTheme="minorEastAsia"/>
              <w:noProof/>
              <w:kern w:val="2"/>
              <w14:ligatures w14:val="standardContextual"/>
            </w:rPr>
          </w:pPr>
          <w:hyperlink w:anchor="_Toc164224120" w:history="1">
            <w:r w:rsidR="004D24DA" w:rsidRPr="00463530">
              <w:rPr>
                <w:rStyle w:val="Hyperlink"/>
                <w:noProof/>
              </w:rPr>
              <w:t>4.1.3 User Interface Design</w:t>
            </w:r>
            <w:r w:rsidR="004D24DA">
              <w:rPr>
                <w:noProof/>
                <w:webHidden/>
              </w:rPr>
              <w:tab/>
            </w:r>
            <w:r w:rsidR="004D24DA">
              <w:rPr>
                <w:noProof/>
                <w:webHidden/>
              </w:rPr>
              <w:fldChar w:fldCharType="begin"/>
            </w:r>
            <w:r w:rsidR="004D24DA">
              <w:rPr>
                <w:noProof/>
                <w:webHidden/>
              </w:rPr>
              <w:instrText xml:space="preserve"> PAGEREF _Toc164224120 \h </w:instrText>
            </w:r>
            <w:r w:rsidR="004D24DA">
              <w:rPr>
                <w:noProof/>
                <w:webHidden/>
              </w:rPr>
            </w:r>
            <w:r w:rsidR="004D24DA">
              <w:rPr>
                <w:noProof/>
                <w:webHidden/>
              </w:rPr>
              <w:fldChar w:fldCharType="separate"/>
            </w:r>
            <w:r w:rsidR="004D24DA">
              <w:rPr>
                <w:noProof/>
                <w:webHidden/>
              </w:rPr>
              <w:t>26</w:t>
            </w:r>
            <w:r w:rsidR="004D24DA">
              <w:rPr>
                <w:noProof/>
                <w:webHidden/>
              </w:rPr>
              <w:fldChar w:fldCharType="end"/>
            </w:r>
          </w:hyperlink>
        </w:p>
        <w:p w14:paraId="2F3686DA" w14:textId="5E418735" w:rsidR="004D24DA" w:rsidRDefault="00000000">
          <w:pPr>
            <w:pStyle w:val="TOC2"/>
            <w:tabs>
              <w:tab w:val="right" w:leader="dot" w:pos="10456"/>
            </w:tabs>
            <w:rPr>
              <w:rFonts w:eastAsiaTheme="minorEastAsia"/>
              <w:noProof/>
              <w:kern w:val="2"/>
              <w14:ligatures w14:val="standardContextual"/>
            </w:rPr>
          </w:pPr>
          <w:hyperlink w:anchor="_Toc164224121" w:history="1">
            <w:r w:rsidR="004D24DA" w:rsidRPr="00463530">
              <w:rPr>
                <w:rStyle w:val="Hyperlink"/>
                <w:noProof/>
              </w:rPr>
              <w:t>4.2 Technology Stack</w:t>
            </w:r>
            <w:r w:rsidR="004D24DA">
              <w:rPr>
                <w:noProof/>
                <w:webHidden/>
              </w:rPr>
              <w:tab/>
            </w:r>
            <w:r w:rsidR="004D24DA">
              <w:rPr>
                <w:noProof/>
                <w:webHidden/>
              </w:rPr>
              <w:fldChar w:fldCharType="begin"/>
            </w:r>
            <w:r w:rsidR="004D24DA">
              <w:rPr>
                <w:noProof/>
                <w:webHidden/>
              </w:rPr>
              <w:instrText xml:space="preserve"> PAGEREF _Toc164224121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59E01A75" w14:textId="4CD25FF3" w:rsidR="004D24DA" w:rsidRDefault="00000000">
          <w:pPr>
            <w:pStyle w:val="TOC3"/>
            <w:tabs>
              <w:tab w:val="right" w:leader="dot" w:pos="10456"/>
            </w:tabs>
            <w:rPr>
              <w:rFonts w:eastAsiaTheme="minorEastAsia"/>
              <w:noProof/>
              <w:kern w:val="2"/>
              <w14:ligatures w14:val="standardContextual"/>
            </w:rPr>
          </w:pPr>
          <w:hyperlink w:anchor="_Toc164224122" w:history="1">
            <w:r w:rsidR="004D24DA" w:rsidRPr="00463530">
              <w:rPr>
                <w:rStyle w:val="Hyperlink"/>
                <w:noProof/>
              </w:rPr>
              <w:t>4.2.1 Frontend Frameworks and Technologies</w:t>
            </w:r>
            <w:r w:rsidR="004D24DA">
              <w:rPr>
                <w:noProof/>
                <w:webHidden/>
              </w:rPr>
              <w:tab/>
            </w:r>
            <w:r w:rsidR="004D24DA">
              <w:rPr>
                <w:noProof/>
                <w:webHidden/>
              </w:rPr>
              <w:fldChar w:fldCharType="begin"/>
            </w:r>
            <w:r w:rsidR="004D24DA">
              <w:rPr>
                <w:noProof/>
                <w:webHidden/>
              </w:rPr>
              <w:instrText xml:space="preserve"> PAGEREF _Toc164224122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0563DC5D" w14:textId="74BF9F7B" w:rsidR="004D24DA" w:rsidRDefault="00000000">
          <w:pPr>
            <w:pStyle w:val="TOC2"/>
            <w:tabs>
              <w:tab w:val="right" w:leader="dot" w:pos="10456"/>
            </w:tabs>
            <w:rPr>
              <w:rFonts w:eastAsiaTheme="minorEastAsia"/>
              <w:noProof/>
              <w:kern w:val="2"/>
              <w14:ligatures w14:val="standardContextual"/>
            </w:rPr>
          </w:pPr>
          <w:hyperlink w:anchor="_Toc164224123" w:history="1">
            <w:r w:rsidR="004D24DA" w:rsidRPr="00463530">
              <w:rPr>
                <w:rStyle w:val="Hyperlink"/>
                <w:noProof/>
              </w:rPr>
              <w:t>djangockeditor5: A rich text editor that can be embedded in web pages.</w:t>
            </w:r>
            <w:r w:rsidR="004D24DA">
              <w:rPr>
                <w:noProof/>
                <w:webHidden/>
              </w:rPr>
              <w:tab/>
            </w:r>
            <w:r w:rsidR="004D24DA">
              <w:rPr>
                <w:noProof/>
                <w:webHidden/>
              </w:rPr>
              <w:fldChar w:fldCharType="begin"/>
            </w:r>
            <w:r w:rsidR="004D24DA">
              <w:rPr>
                <w:noProof/>
                <w:webHidden/>
              </w:rPr>
              <w:instrText xml:space="preserve"> PAGEREF _Toc164224123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630997CD" w14:textId="5A9B703C" w:rsidR="004D24DA" w:rsidRDefault="00000000">
          <w:pPr>
            <w:pStyle w:val="TOC2"/>
            <w:tabs>
              <w:tab w:val="right" w:leader="dot" w:pos="10456"/>
            </w:tabs>
            <w:rPr>
              <w:rFonts w:eastAsiaTheme="minorEastAsia"/>
              <w:noProof/>
              <w:kern w:val="2"/>
              <w14:ligatures w14:val="standardContextual"/>
            </w:rPr>
          </w:pPr>
          <w:hyperlink w:anchor="_Toc164224124" w:history="1">
            <w:r w:rsidR="004D24DA" w:rsidRPr="00463530">
              <w:rPr>
                <w:rStyle w:val="Hyperlink"/>
                <w:noProof/>
              </w:rPr>
              <w:t>djangocrispyforms: Helps to manage Django forms and can render forms in a frontend framework like  Bootstrap.</w:t>
            </w:r>
            <w:r w:rsidR="004D24DA">
              <w:rPr>
                <w:noProof/>
                <w:webHidden/>
              </w:rPr>
              <w:tab/>
            </w:r>
            <w:r w:rsidR="004D24DA">
              <w:rPr>
                <w:noProof/>
                <w:webHidden/>
              </w:rPr>
              <w:fldChar w:fldCharType="begin"/>
            </w:r>
            <w:r w:rsidR="004D24DA">
              <w:rPr>
                <w:noProof/>
                <w:webHidden/>
              </w:rPr>
              <w:instrText xml:space="preserve"> PAGEREF _Toc164224124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02118046" w14:textId="0B740B97" w:rsidR="004D24DA" w:rsidRDefault="00000000">
          <w:pPr>
            <w:pStyle w:val="TOC2"/>
            <w:tabs>
              <w:tab w:val="right" w:leader="dot" w:pos="10456"/>
            </w:tabs>
            <w:rPr>
              <w:rFonts w:eastAsiaTheme="minorEastAsia"/>
              <w:noProof/>
              <w:kern w:val="2"/>
              <w14:ligatures w14:val="standardContextual"/>
            </w:rPr>
          </w:pPr>
          <w:hyperlink w:anchor="_Toc164224125" w:history="1">
            <w:r w:rsidR="004D24DA" w:rsidRPr="00463530">
              <w:rPr>
                <w:rStyle w:val="Hyperlink"/>
                <w:noProof/>
              </w:rPr>
              <w:t>djangojazzmin: Customizes the Django admin interface, enhancing the frontend user experience.</w:t>
            </w:r>
            <w:r w:rsidR="004D24DA">
              <w:rPr>
                <w:noProof/>
                <w:webHidden/>
              </w:rPr>
              <w:tab/>
            </w:r>
            <w:r w:rsidR="004D24DA">
              <w:rPr>
                <w:noProof/>
                <w:webHidden/>
              </w:rPr>
              <w:fldChar w:fldCharType="begin"/>
            </w:r>
            <w:r w:rsidR="004D24DA">
              <w:rPr>
                <w:noProof/>
                <w:webHidden/>
              </w:rPr>
              <w:instrText xml:space="preserve"> PAGEREF _Toc164224125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7472A703" w14:textId="30EBB266" w:rsidR="004D24DA" w:rsidRDefault="00000000">
          <w:pPr>
            <w:pStyle w:val="TOC2"/>
            <w:tabs>
              <w:tab w:val="right" w:leader="dot" w:pos="10456"/>
            </w:tabs>
            <w:rPr>
              <w:rFonts w:eastAsiaTheme="minorEastAsia"/>
              <w:noProof/>
              <w:kern w:val="2"/>
              <w14:ligatures w14:val="standardContextual"/>
            </w:rPr>
          </w:pPr>
          <w:hyperlink w:anchor="_Toc164224126" w:history="1">
            <w:r w:rsidR="004D24DA" w:rsidRPr="00463530">
              <w:rPr>
                <w:rStyle w:val="Hyperlink"/>
                <w:noProof/>
              </w:rPr>
              <w:t>djangojqueryjs: Provides jQuery, a fast, small, and featurerich JavaScript library.</w:t>
            </w:r>
            <w:r w:rsidR="004D24DA">
              <w:rPr>
                <w:noProof/>
                <w:webHidden/>
              </w:rPr>
              <w:tab/>
            </w:r>
            <w:r w:rsidR="004D24DA">
              <w:rPr>
                <w:noProof/>
                <w:webHidden/>
              </w:rPr>
              <w:fldChar w:fldCharType="begin"/>
            </w:r>
            <w:r w:rsidR="004D24DA">
              <w:rPr>
                <w:noProof/>
                <w:webHidden/>
              </w:rPr>
              <w:instrText xml:space="preserve"> PAGEREF _Toc164224126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6D7E1706" w14:textId="174FC966" w:rsidR="004D24DA" w:rsidRDefault="00000000">
          <w:pPr>
            <w:pStyle w:val="TOC2"/>
            <w:tabs>
              <w:tab w:val="right" w:leader="dot" w:pos="10456"/>
            </w:tabs>
            <w:rPr>
              <w:rFonts w:eastAsiaTheme="minorEastAsia"/>
              <w:noProof/>
              <w:kern w:val="2"/>
              <w14:ligatures w14:val="standardContextual"/>
            </w:rPr>
          </w:pPr>
          <w:hyperlink w:anchor="_Toc164224127" w:history="1">
            <w:r w:rsidR="004D24DA" w:rsidRPr="00463530">
              <w:rPr>
                <w:rStyle w:val="Hyperlink"/>
                <w:noProof/>
              </w:rPr>
              <w:t>djangojsasset: Aids in including JavaScript assets in Django templates.</w:t>
            </w:r>
            <w:r w:rsidR="004D24DA">
              <w:rPr>
                <w:noProof/>
                <w:webHidden/>
              </w:rPr>
              <w:tab/>
            </w:r>
            <w:r w:rsidR="004D24DA">
              <w:rPr>
                <w:noProof/>
                <w:webHidden/>
              </w:rPr>
              <w:fldChar w:fldCharType="begin"/>
            </w:r>
            <w:r w:rsidR="004D24DA">
              <w:rPr>
                <w:noProof/>
                <w:webHidden/>
              </w:rPr>
              <w:instrText xml:space="preserve"> PAGEREF _Toc164224127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1946388B" w14:textId="2C82A670" w:rsidR="004D24DA" w:rsidRDefault="00000000">
          <w:pPr>
            <w:pStyle w:val="TOC2"/>
            <w:tabs>
              <w:tab w:val="right" w:leader="dot" w:pos="10456"/>
            </w:tabs>
            <w:rPr>
              <w:rFonts w:eastAsiaTheme="minorEastAsia"/>
              <w:noProof/>
              <w:kern w:val="2"/>
              <w14:ligatures w14:val="standardContextual"/>
            </w:rPr>
          </w:pPr>
          <w:hyperlink w:anchor="_Toc164224128" w:history="1">
            <w:r w:rsidR="004D24DA" w:rsidRPr="00463530">
              <w:rPr>
                <w:rStyle w:val="Hyperlink"/>
                <w:noProof/>
              </w:rPr>
              <w:t>djangostaticfontawesome: Provides FontAwesome icons that can be used in the frontend.</w:t>
            </w:r>
            <w:r w:rsidR="004D24DA">
              <w:rPr>
                <w:noProof/>
                <w:webHidden/>
              </w:rPr>
              <w:tab/>
            </w:r>
            <w:r w:rsidR="004D24DA">
              <w:rPr>
                <w:noProof/>
                <w:webHidden/>
              </w:rPr>
              <w:fldChar w:fldCharType="begin"/>
            </w:r>
            <w:r w:rsidR="004D24DA">
              <w:rPr>
                <w:noProof/>
                <w:webHidden/>
              </w:rPr>
              <w:instrText xml:space="preserve"> PAGEREF _Toc164224128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35F3ED9C" w14:textId="40F7C899" w:rsidR="004D24DA" w:rsidRDefault="00000000">
          <w:pPr>
            <w:pStyle w:val="TOC2"/>
            <w:tabs>
              <w:tab w:val="right" w:leader="dot" w:pos="10456"/>
            </w:tabs>
            <w:rPr>
              <w:rFonts w:eastAsiaTheme="minorEastAsia"/>
              <w:noProof/>
              <w:kern w:val="2"/>
              <w14:ligatures w14:val="standardContextual"/>
            </w:rPr>
          </w:pPr>
          <w:hyperlink w:anchor="_Toc164224129" w:history="1">
            <w:r w:rsidR="004D24DA" w:rsidRPr="00463530">
              <w:rPr>
                <w:rStyle w:val="Hyperlink"/>
                <w:noProof/>
              </w:rPr>
              <w:t>djangoformsetjsimproved: JavaScript utilities for managing Django formsets dynamically in the browser.</w:t>
            </w:r>
            <w:r w:rsidR="004D24DA">
              <w:rPr>
                <w:noProof/>
                <w:webHidden/>
              </w:rPr>
              <w:tab/>
            </w:r>
            <w:r w:rsidR="004D24DA">
              <w:rPr>
                <w:noProof/>
                <w:webHidden/>
              </w:rPr>
              <w:fldChar w:fldCharType="begin"/>
            </w:r>
            <w:r w:rsidR="004D24DA">
              <w:rPr>
                <w:noProof/>
                <w:webHidden/>
              </w:rPr>
              <w:instrText xml:space="preserve"> PAGEREF _Toc164224129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69EF4D97" w14:textId="726CC972" w:rsidR="004D24DA" w:rsidRDefault="00000000">
          <w:pPr>
            <w:pStyle w:val="TOC2"/>
            <w:tabs>
              <w:tab w:val="right" w:leader="dot" w:pos="10456"/>
            </w:tabs>
            <w:rPr>
              <w:rFonts w:eastAsiaTheme="minorEastAsia"/>
              <w:noProof/>
              <w:kern w:val="2"/>
              <w14:ligatures w14:val="standardContextual"/>
            </w:rPr>
          </w:pPr>
          <w:hyperlink w:anchor="_Toc164224130" w:history="1">
            <w:r w:rsidR="004D24DA" w:rsidRPr="00463530">
              <w:rPr>
                <w:rStyle w:val="Hyperlink"/>
                <w:noProof/>
              </w:rPr>
              <w:t>djangotinymce: A webbased JavaScript HTML WYSIWYG text editor.</w:t>
            </w:r>
            <w:r w:rsidR="004D24DA">
              <w:rPr>
                <w:noProof/>
                <w:webHidden/>
              </w:rPr>
              <w:tab/>
            </w:r>
            <w:r w:rsidR="004D24DA">
              <w:rPr>
                <w:noProof/>
                <w:webHidden/>
              </w:rPr>
              <w:fldChar w:fldCharType="begin"/>
            </w:r>
            <w:r w:rsidR="004D24DA">
              <w:rPr>
                <w:noProof/>
                <w:webHidden/>
              </w:rPr>
              <w:instrText xml:space="preserve"> PAGEREF _Toc164224130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1C80847B" w14:textId="2C76846D" w:rsidR="004D24DA" w:rsidRDefault="00000000">
          <w:pPr>
            <w:pStyle w:val="TOC2"/>
            <w:tabs>
              <w:tab w:val="right" w:leader="dot" w:pos="10456"/>
            </w:tabs>
            <w:rPr>
              <w:rFonts w:eastAsiaTheme="minorEastAsia"/>
              <w:noProof/>
              <w:kern w:val="2"/>
              <w14:ligatures w14:val="standardContextual"/>
            </w:rPr>
          </w:pPr>
          <w:hyperlink w:anchor="_Toc164224131" w:history="1">
            <w:r w:rsidR="004D24DA" w:rsidRPr="00463530">
              <w:rPr>
                <w:rStyle w:val="Hyperlink"/>
                <w:noProof/>
              </w:rPr>
              <w:t>crispybootstrap5: Facilitates the use of Bootstrap 5 with Django forms to render frontend layouts.</w:t>
            </w:r>
            <w:r w:rsidR="004D24DA">
              <w:rPr>
                <w:noProof/>
                <w:webHidden/>
              </w:rPr>
              <w:tab/>
            </w:r>
            <w:r w:rsidR="004D24DA">
              <w:rPr>
                <w:noProof/>
                <w:webHidden/>
              </w:rPr>
              <w:fldChar w:fldCharType="begin"/>
            </w:r>
            <w:r w:rsidR="004D24DA">
              <w:rPr>
                <w:noProof/>
                <w:webHidden/>
              </w:rPr>
              <w:instrText xml:space="preserve"> PAGEREF _Toc164224131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0967285F" w14:textId="3304ECE8" w:rsidR="004D24DA" w:rsidRDefault="00000000">
          <w:pPr>
            <w:pStyle w:val="TOC3"/>
            <w:tabs>
              <w:tab w:val="right" w:leader="dot" w:pos="10456"/>
            </w:tabs>
            <w:rPr>
              <w:rFonts w:eastAsiaTheme="minorEastAsia"/>
              <w:noProof/>
              <w:kern w:val="2"/>
              <w14:ligatures w14:val="standardContextual"/>
            </w:rPr>
          </w:pPr>
          <w:hyperlink w:anchor="_Toc164224132" w:history="1">
            <w:r w:rsidR="004D24DA" w:rsidRPr="00463530">
              <w:rPr>
                <w:rStyle w:val="Hyperlink"/>
                <w:noProof/>
              </w:rPr>
              <w:t>4.2.2 Backend Frameworks and Technologies</w:t>
            </w:r>
            <w:r w:rsidR="004D24DA">
              <w:rPr>
                <w:noProof/>
                <w:webHidden/>
              </w:rPr>
              <w:tab/>
            </w:r>
            <w:r w:rsidR="004D24DA">
              <w:rPr>
                <w:noProof/>
                <w:webHidden/>
              </w:rPr>
              <w:fldChar w:fldCharType="begin"/>
            </w:r>
            <w:r w:rsidR="004D24DA">
              <w:rPr>
                <w:noProof/>
                <w:webHidden/>
              </w:rPr>
              <w:instrText xml:space="preserve"> PAGEREF _Toc164224132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55847524" w14:textId="772B66A0" w:rsidR="004D24DA" w:rsidRDefault="00000000">
          <w:pPr>
            <w:pStyle w:val="TOC2"/>
            <w:tabs>
              <w:tab w:val="right" w:leader="dot" w:pos="10456"/>
            </w:tabs>
            <w:rPr>
              <w:rFonts w:eastAsiaTheme="minorEastAsia"/>
              <w:noProof/>
              <w:kern w:val="2"/>
              <w14:ligatures w14:val="standardContextual"/>
            </w:rPr>
          </w:pPr>
          <w:hyperlink w:anchor="_Toc164224133" w:history="1">
            <w:r w:rsidR="004D24DA" w:rsidRPr="00463530">
              <w:rPr>
                <w:rStyle w:val="Hyperlink"/>
                <w:noProof/>
              </w:rPr>
              <w:t>Django: The primary backend web application framework.</w:t>
            </w:r>
            <w:r w:rsidR="004D24DA">
              <w:rPr>
                <w:noProof/>
                <w:webHidden/>
              </w:rPr>
              <w:tab/>
            </w:r>
            <w:r w:rsidR="004D24DA">
              <w:rPr>
                <w:noProof/>
                <w:webHidden/>
              </w:rPr>
              <w:fldChar w:fldCharType="begin"/>
            </w:r>
            <w:r w:rsidR="004D24DA">
              <w:rPr>
                <w:noProof/>
                <w:webHidden/>
              </w:rPr>
              <w:instrText xml:space="preserve"> PAGEREF _Toc164224133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558EBB7F" w14:textId="75FC73C0" w:rsidR="004D24DA" w:rsidRDefault="00000000">
          <w:pPr>
            <w:pStyle w:val="TOC2"/>
            <w:tabs>
              <w:tab w:val="right" w:leader="dot" w:pos="10456"/>
            </w:tabs>
            <w:rPr>
              <w:rFonts w:eastAsiaTheme="minorEastAsia"/>
              <w:noProof/>
              <w:kern w:val="2"/>
              <w14:ligatures w14:val="standardContextual"/>
            </w:rPr>
          </w:pPr>
          <w:hyperlink w:anchor="_Toc164224134" w:history="1">
            <w:r w:rsidR="004D24DA" w:rsidRPr="00463530">
              <w:rPr>
                <w:rStyle w:val="Hyperlink"/>
                <w:noProof/>
              </w:rPr>
              <w:t>djangorestframework: A toolkit for building Web APIs with Django.</w:t>
            </w:r>
            <w:r w:rsidR="004D24DA">
              <w:rPr>
                <w:noProof/>
                <w:webHidden/>
              </w:rPr>
              <w:tab/>
            </w:r>
            <w:r w:rsidR="004D24DA">
              <w:rPr>
                <w:noProof/>
                <w:webHidden/>
              </w:rPr>
              <w:fldChar w:fldCharType="begin"/>
            </w:r>
            <w:r w:rsidR="004D24DA">
              <w:rPr>
                <w:noProof/>
                <w:webHidden/>
              </w:rPr>
              <w:instrText xml:space="preserve"> PAGEREF _Toc164224134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5FBBD3AC" w14:textId="6BF54CAE" w:rsidR="004D24DA" w:rsidRDefault="00000000">
          <w:pPr>
            <w:pStyle w:val="TOC2"/>
            <w:tabs>
              <w:tab w:val="right" w:leader="dot" w:pos="10456"/>
            </w:tabs>
            <w:rPr>
              <w:rFonts w:eastAsiaTheme="minorEastAsia"/>
              <w:noProof/>
              <w:kern w:val="2"/>
              <w14:ligatures w14:val="standardContextual"/>
            </w:rPr>
          </w:pPr>
          <w:hyperlink w:anchor="_Toc164224135" w:history="1">
            <w:r w:rsidR="004D24DA" w:rsidRPr="00463530">
              <w:rPr>
                <w:rStyle w:val="Hyperlink"/>
                <w:noProof/>
              </w:rPr>
              <w:t>djangorestframeworksimplejwt: Integrates JSON Web Tokens (JWT) with Django REST Framework for authentication.</w:t>
            </w:r>
            <w:r w:rsidR="004D24DA">
              <w:rPr>
                <w:noProof/>
                <w:webHidden/>
              </w:rPr>
              <w:tab/>
            </w:r>
            <w:r w:rsidR="004D24DA">
              <w:rPr>
                <w:noProof/>
                <w:webHidden/>
              </w:rPr>
              <w:fldChar w:fldCharType="begin"/>
            </w:r>
            <w:r w:rsidR="004D24DA">
              <w:rPr>
                <w:noProof/>
                <w:webHidden/>
              </w:rPr>
              <w:instrText xml:space="preserve"> PAGEREF _Toc164224135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43B453D6" w14:textId="2821F70D" w:rsidR="004D24DA" w:rsidRDefault="00000000">
          <w:pPr>
            <w:pStyle w:val="TOC2"/>
            <w:tabs>
              <w:tab w:val="right" w:leader="dot" w:pos="10456"/>
            </w:tabs>
            <w:rPr>
              <w:rFonts w:eastAsiaTheme="minorEastAsia"/>
              <w:noProof/>
              <w:kern w:val="2"/>
              <w14:ligatures w14:val="standardContextual"/>
            </w:rPr>
          </w:pPr>
          <w:hyperlink w:anchor="_Toc164224136" w:history="1">
            <w:r w:rsidR="004D24DA" w:rsidRPr="00463530">
              <w:rPr>
                <w:rStyle w:val="Hyperlink"/>
                <w:noProof/>
              </w:rPr>
              <w:t>djoser: Django library that adds endpoints for registration, authentication, and user actions.</w:t>
            </w:r>
            <w:r w:rsidR="004D24DA">
              <w:rPr>
                <w:noProof/>
                <w:webHidden/>
              </w:rPr>
              <w:tab/>
            </w:r>
            <w:r w:rsidR="004D24DA">
              <w:rPr>
                <w:noProof/>
                <w:webHidden/>
              </w:rPr>
              <w:fldChar w:fldCharType="begin"/>
            </w:r>
            <w:r w:rsidR="004D24DA">
              <w:rPr>
                <w:noProof/>
                <w:webHidden/>
              </w:rPr>
              <w:instrText xml:space="preserve"> PAGEREF _Toc164224136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78011739" w14:textId="2338565C" w:rsidR="004D24DA" w:rsidRDefault="00000000">
          <w:pPr>
            <w:pStyle w:val="TOC2"/>
            <w:tabs>
              <w:tab w:val="right" w:leader="dot" w:pos="10456"/>
            </w:tabs>
            <w:rPr>
              <w:rFonts w:eastAsiaTheme="minorEastAsia"/>
              <w:noProof/>
              <w:kern w:val="2"/>
              <w14:ligatures w14:val="standardContextual"/>
            </w:rPr>
          </w:pPr>
          <w:hyperlink w:anchor="_Toc164224137" w:history="1">
            <w:r w:rsidR="004D24DA" w:rsidRPr="00463530">
              <w:rPr>
                <w:rStyle w:val="Hyperlink"/>
                <w:noProof/>
              </w:rPr>
              <w:t>channels: Extends Django to handle asynchronous protocols like WebSockets.</w:t>
            </w:r>
            <w:r w:rsidR="004D24DA">
              <w:rPr>
                <w:noProof/>
                <w:webHidden/>
              </w:rPr>
              <w:tab/>
            </w:r>
            <w:r w:rsidR="004D24DA">
              <w:rPr>
                <w:noProof/>
                <w:webHidden/>
              </w:rPr>
              <w:fldChar w:fldCharType="begin"/>
            </w:r>
            <w:r w:rsidR="004D24DA">
              <w:rPr>
                <w:noProof/>
                <w:webHidden/>
              </w:rPr>
              <w:instrText xml:space="preserve"> PAGEREF _Toc164224137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5CE4E7C8" w14:textId="52E27D7F" w:rsidR="004D24DA" w:rsidRDefault="00000000">
          <w:pPr>
            <w:pStyle w:val="TOC2"/>
            <w:tabs>
              <w:tab w:val="right" w:leader="dot" w:pos="10456"/>
            </w:tabs>
            <w:rPr>
              <w:rFonts w:eastAsiaTheme="minorEastAsia"/>
              <w:noProof/>
              <w:kern w:val="2"/>
              <w14:ligatures w14:val="standardContextual"/>
            </w:rPr>
          </w:pPr>
          <w:hyperlink w:anchor="_Toc164224138" w:history="1">
            <w:r w:rsidR="004D24DA" w:rsidRPr="00463530">
              <w:rPr>
                <w:rStyle w:val="Hyperlink"/>
                <w:noProof/>
              </w:rPr>
              <w:t>daphne: ASGI server for Django, serving HTTP, HTTP2, and WebSocket traffic.</w:t>
            </w:r>
            <w:r w:rsidR="004D24DA">
              <w:rPr>
                <w:noProof/>
                <w:webHidden/>
              </w:rPr>
              <w:tab/>
            </w:r>
            <w:r w:rsidR="004D24DA">
              <w:rPr>
                <w:noProof/>
                <w:webHidden/>
              </w:rPr>
              <w:fldChar w:fldCharType="begin"/>
            </w:r>
            <w:r w:rsidR="004D24DA">
              <w:rPr>
                <w:noProof/>
                <w:webHidden/>
              </w:rPr>
              <w:instrText xml:space="preserve"> PAGEREF _Toc164224138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549CCA15" w14:textId="61A10C46" w:rsidR="004D24DA" w:rsidRDefault="00000000">
          <w:pPr>
            <w:pStyle w:val="TOC2"/>
            <w:tabs>
              <w:tab w:val="right" w:leader="dot" w:pos="10456"/>
            </w:tabs>
            <w:rPr>
              <w:rFonts w:eastAsiaTheme="minorEastAsia"/>
              <w:noProof/>
              <w:kern w:val="2"/>
              <w14:ligatures w14:val="standardContextual"/>
            </w:rPr>
          </w:pPr>
          <w:hyperlink w:anchor="_Toc164224139" w:history="1">
            <w:r w:rsidR="004D24DA" w:rsidRPr="00463530">
              <w:rPr>
                <w:rStyle w:val="Hyperlink"/>
                <w:noProof/>
              </w:rPr>
              <w:t>gunicorn: A WSGI HTTP server for serving Python applications.</w:t>
            </w:r>
            <w:r w:rsidR="004D24DA">
              <w:rPr>
                <w:noProof/>
                <w:webHidden/>
              </w:rPr>
              <w:tab/>
            </w:r>
            <w:r w:rsidR="004D24DA">
              <w:rPr>
                <w:noProof/>
                <w:webHidden/>
              </w:rPr>
              <w:fldChar w:fldCharType="begin"/>
            </w:r>
            <w:r w:rsidR="004D24DA">
              <w:rPr>
                <w:noProof/>
                <w:webHidden/>
              </w:rPr>
              <w:instrText xml:space="preserve"> PAGEREF _Toc164224139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1E016D16" w14:textId="55986DB4" w:rsidR="004D24DA" w:rsidRDefault="00000000">
          <w:pPr>
            <w:pStyle w:val="TOC2"/>
            <w:tabs>
              <w:tab w:val="right" w:leader="dot" w:pos="10456"/>
            </w:tabs>
            <w:rPr>
              <w:rFonts w:eastAsiaTheme="minorEastAsia"/>
              <w:noProof/>
              <w:kern w:val="2"/>
              <w14:ligatures w14:val="standardContextual"/>
            </w:rPr>
          </w:pPr>
          <w:hyperlink w:anchor="_Toc164224140" w:history="1">
            <w:r w:rsidR="004D24DA" w:rsidRPr="00463530">
              <w:rPr>
                <w:rStyle w:val="Hyperlink"/>
                <w:noProof/>
              </w:rPr>
              <w:t>djangorestauth: Provides easy RESTful API endpoints for authentication.</w:t>
            </w:r>
            <w:r w:rsidR="004D24DA">
              <w:rPr>
                <w:noProof/>
                <w:webHidden/>
              </w:rPr>
              <w:tab/>
            </w:r>
            <w:r w:rsidR="004D24DA">
              <w:rPr>
                <w:noProof/>
                <w:webHidden/>
              </w:rPr>
              <w:fldChar w:fldCharType="begin"/>
            </w:r>
            <w:r w:rsidR="004D24DA">
              <w:rPr>
                <w:noProof/>
                <w:webHidden/>
              </w:rPr>
              <w:instrText xml:space="preserve"> PAGEREF _Toc164224140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37C29639" w14:textId="3F377336" w:rsidR="004D24DA" w:rsidRDefault="00000000">
          <w:pPr>
            <w:pStyle w:val="TOC2"/>
            <w:tabs>
              <w:tab w:val="right" w:leader="dot" w:pos="10456"/>
            </w:tabs>
            <w:rPr>
              <w:rFonts w:eastAsiaTheme="minorEastAsia"/>
              <w:noProof/>
              <w:kern w:val="2"/>
              <w14:ligatures w14:val="standardContextual"/>
            </w:rPr>
          </w:pPr>
          <w:hyperlink w:anchor="_Toc164224141" w:history="1">
            <w:r w:rsidR="004D24DA" w:rsidRPr="00463530">
              <w:rPr>
                <w:rStyle w:val="Hyperlink"/>
                <w:noProof/>
              </w:rPr>
              <w:t>djangoenviron: Utilizes environment variables for Django settings.</w:t>
            </w:r>
            <w:r w:rsidR="004D24DA">
              <w:rPr>
                <w:noProof/>
                <w:webHidden/>
              </w:rPr>
              <w:tab/>
            </w:r>
            <w:r w:rsidR="004D24DA">
              <w:rPr>
                <w:noProof/>
                <w:webHidden/>
              </w:rPr>
              <w:fldChar w:fldCharType="begin"/>
            </w:r>
            <w:r w:rsidR="004D24DA">
              <w:rPr>
                <w:noProof/>
                <w:webHidden/>
              </w:rPr>
              <w:instrText xml:space="preserve"> PAGEREF _Toc164224141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3F09C925" w14:textId="11008795" w:rsidR="004D24DA" w:rsidRDefault="00000000">
          <w:pPr>
            <w:pStyle w:val="TOC2"/>
            <w:tabs>
              <w:tab w:val="right" w:leader="dot" w:pos="10456"/>
            </w:tabs>
            <w:rPr>
              <w:rFonts w:eastAsiaTheme="minorEastAsia"/>
              <w:noProof/>
              <w:kern w:val="2"/>
              <w14:ligatures w14:val="standardContextual"/>
            </w:rPr>
          </w:pPr>
          <w:hyperlink w:anchor="_Toc164224142" w:history="1">
            <w:r w:rsidR="004D24DA" w:rsidRPr="00463530">
              <w:rPr>
                <w:rStyle w:val="Hyperlink"/>
                <w:noProof/>
              </w:rPr>
              <w:t>djangoheroku: Simplifies deploying Django projects to Heroku.</w:t>
            </w:r>
            <w:r w:rsidR="004D24DA">
              <w:rPr>
                <w:noProof/>
                <w:webHidden/>
              </w:rPr>
              <w:tab/>
            </w:r>
            <w:r w:rsidR="004D24DA">
              <w:rPr>
                <w:noProof/>
                <w:webHidden/>
              </w:rPr>
              <w:fldChar w:fldCharType="begin"/>
            </w:r>
            <w:r w:rsidR="004D24DA">
              <w:rPr>
                <w:noProof/>
                <w:webHidden/>
              </w:rPr>
              <w:instrText xml:space="preserve"> PAGEREF _Toc164224142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7576725F" w14:textId="16C489A3" w:rsidR="004D24DA" w:rsidRDefault="00000000">
          <w:pPr>
            <w:pStyle w:val="TOC3"/>
            <w:tabs>
              <w:tab w:val="right" w:leader="dot" w:pos="10456"/>
            </w:tabs>
            <w:rPr>
              <w:rFonts w:eastAsiaTheme="minorEastAsia"/>
              <w:noProof/>
              <w:kern w:val="2"/>
              <w14:ligatures w14:val="standardContextual"/>
            </w:rPr>
          </w:pPr>
          <w:hyperlink w:anchor="_Toc164224143" w:history="1">
            <w:r w:rsidR="004D24DA" w:rsidRPr="00463530">
              <w:rPr>
                <w:rStyle w:val="Hyperlink"/>
                <w:noProof/>
              </w:rPr>
              <w:t>4.2.3 Other Key Technologies and Libraries</w:t>
            </w:r>
            <w:r w:rsidR="004D24DA">
              <w:rPr>
                <w:noProof/>
                <w:webHidden/>
              </w:rPr>
              <w:tab/>
            </w:r>
            <w:r w:rsidR="004D24DA">
              <w:rPr>
                <w:noProof/>
                <w:webHidden/>
              </w:rPr>
              <w:fldChar w:fldCharType="begin"/>
            </w:r>
            <w:r w:rsidR="004D24DA">
              <w:rPr>
                <w:noProof/>
                <w:webHidden/>
              </w:rPr>
              <w:instrText xml:space="preserve"> PAGEREF _Toc164224143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5C0E8FDC" w14:textId="71B6F71B" w:rsidR="004D24DA" w:rsidRDefault="00000000">
          <w:pPr>
            <w:pStyle w:val="TOC2"/>
            <w:tabs>
              <w:tab w:val="right" w:leader="dot" w:pos="10456"/>
            </w:tabs>
            <w:rPr>
              <w:rFonts w:eastAsiaTheme="minorEastAsia"/>
              <w:noProof/>
              <w:kern w:val="2"/>
              <w14:ligatures w14:val="standardContextual"/>
            </w:rPr>
          </w:pPr>
          <w:hyperlink w:anchor="_Toc164224144" w:history="1">
            <w:r w:rsidR="004D24DA" w:rsidRPr="00463530">
              <w:rPr>
                <w:rStyle w:val="Hyperlink"/>
                <w:noProof/>
              </w:rPr>
              <w:t>Pillow: Python Imaging Library adds support for opening, manipulating, and saving many different image file formats.</w:t>
            </w:r>
            <w:r w:rsidR="004D24DA">
              <w:rPr>
                <w:noProof/>
                <w:webHidden/>
              </w:rPr>
              <w:tab/>
            </w:r>
            <w:r w:rsidR="004D24DA">
              <w:rPr>
                <w:noProof/>
                <w:webHidden/>
              </w:rPr>
              <w:fldChar w:fldCharType="begin"/>
            </w:r>
            <w:r w:rsidR="004D24DA">
              <w:rPr>
                <w:noProof/>
                <w:webHidden/>
              </w:rPr>
              <w:instrText xml:space="preserve"> PAGEREF _Toc164224144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35B1D3BF" w14:textId="606A8A60" w:rsidR="004D24DA" w:rsidRDefault="00000000">
          <w:pPr>
            <w:pStyle w:val="TOC2"/>
            <w:tabs>
              <w:tab w:val="right" w:leader="dot" w:pos="10456"/>
            </w:tabs>
            <w:rPr>
              <w:rFonts w:eastAsiaTheme="minorEastAsia"/>
              <w:noProof/>
              <w:kern w:val="2"/>
              <w14:ligatures w14:val="standardContextual"/>
            </w:rPr>
          </w:pPr>
          <w:hyperlink w:anchor="_Toc164224145" w:history="1">
            <w:r w:rsidR="004D24DA" w:rsidRPr="00463530">
              <w:rPr>
                <w:rStyle w:val="Hyperlink"/>
                <w:noProof/>
              </w:rPr>
              <w:t>boto3 and botocore: Python SDK for Amazon Web Services (AWS), allows Python developers to manage various AWS services.</w:t>
            </w:r>
            <w:r w:rsidR="004D24DA">
              <w:rPr>
                <w:noProof/>
                <w:webHidden/>
              </w:rPr>
              <w:tab/>
            </w:r>
            <w:r w:rsidR="004D24DA">
              <w:rPr>
                <w:noProof/>
                <w:webHidden/>
              </w:rPr>
              <w:fldChar w:fldCharType="begin"/>
            </w:r>
            <w:r w:rsidR="004D24DA">
              <w:rPr>
                <w:noProof/>
                <w:webHidden/>
              </w:rPr>
              <w:instrText xml:space="preserve"> PAGEREF _Toc164224145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021524A7" w14:textId="4C11F315" w:rsidR="004D24DA" w:rsidRDefault="00000000">
          <w:pPr>
            <w:pStyle w:val="TOC2"/>
            <w:tabs>
              <w:tab w:val="right" w:leader="dot" w:pos="10456"/>
            </w:tabs>
            <w:rPr>
              <w:rFonts w:eastAsiaTheme="minorEastAsia"/>
              <w:noProof/>
              <w:kern w:val="2"/>
              <w14:ligatures w14:val="standardContextual"/>
            </w:rPr>
          </w:pPr>
          <w:hyperlink w:anchor="_Toc164224146" w:history="1">
            <w:r w:rsidR="004D24DA" w:rsidRPr="00463530">
              <w:rPr>
                <w:rStyle w:val="Hyperlink"/>
                <w:noProof/>
              </w:rPr>
              <w:t>djangostorages: Provides a collection of custom storage back ends for Django.</w:t>
            </w:r>
            <w:r w:rsidR="004D24DA">
              <w:rPr>
                <w:noProof/>
                <w:webHidden/>
              </w:rPr>
              <w:tab/>
            </w:r>
            <w:r w:rsidR="004D24DA">
              <w:rPr>
                <w:noProof/>
                <w:webHidden/>
              </w:rPr>
              <w:fldChar w:fldCharType="begin"/>
            </w:r>
            <w:r w:rsidR="004D24DA">
              <w:rPr>
                <w:noProof/>
                <w:webHidden/>
              </w:rPr>
              <w:instrText xml:space="preserve"> PAGEREF _Toc164224146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002BBB1E" w14:textId="2E41EE96" w:rsidR="004D24DA" w:rsidRDefault="00000000">
          <w:pPr>
            <w:pStyle w:val="TOC2"/>
            <w:tabs>
              <w:tab w:val="right" w:leader="dot" w:pos="10456"/>
            </w:tabs>
            <w:rPr>
              <w:rFonts w:eastAsiaTheme="minorEastAsia"/>
              <w:noProof/>
              <w:kern w:val="2"/>
              <w14:ligatures w14:val="standardContextual"/>
            </w:rPr>
          </w:pPr>
          <w:hyperlink w:anchor="_Toc164224147" w:history="1">
            <w:r w:rsidR="004D24DA" w:rsidRPr="00463530">
              <w:rPr>
                <w:rStyle w:val="Hyperlink"/>
                <w:noProof/>
              </w:rPr>
              <w:t>s3transfer: A Python library for managing Amazon S3 transfers.</w:t>
            </w:r>
            <w:r w:rsidR="004D24DA">
              <w:rPr>
                <w:noProof/>
                <w:webHidden/>
              </w:rPr>
              <w:tab/>
            </w:r>
            <w:r w:rsidR="004D24DA">
              <w:rPr>
                <w:noProof/>
                <w:webHidden/>
              </w:rPr>
              <w:fldChar w:fldCharType="begin"/>
            </w:r>
            <w:r w:rsidR="004D24DA">
              <w:rPr>
                <w:noProof/>
                <w:webHidden/>
              </w:rPr>
              <w:instrText xml:space="preserve"> PAGEREF _Toc164224147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28B613F7" w14:textId="3CD9C8F9" w:rsidR="004D24DA" w:rsidRDefault="00000000">
          <w:pPr>
            <w:pStyle w:val="TOC2"/>
            <w:tabs>
              <w:tab w:val="right" w:leader="dot" w:pos="10456"/>
            </w:tabs>
            <w:rPr>
              <w:rFonts w:eastAsiaTheme="minorEastAsia"/>
              <w:noProof/>
              <w:kern w:val="2"/>
              <w14:ligatures w14:val="standardContextual"/>
            </w:rPr>
          </w:pPr>
          <w:hyperlink w:anchor="_Toc164224148" w:history="1">
            <w:r w:rsidR="004D24DA" w:rsidRPr="00463530">
              <w:rPr>
                <w:rStyle w:val="Hyperlink"/>
                <w:noProof/>
              </w:rPr>
              <w:t>geoip2: Library for accessing GeoIP2 databases.</w:t>
            </w:r>
            <w:r w:rsidR="004D24DA">
              <w:rPr>
                <w:noProof/>
                <w:webHidden/>
              </w:rPr>
              <w:tab/>
            </w:r>
            <w:r w:rsidR="004D24DA">
              <w:rPr>
                <w:noProof/>
                <w:webHidden/>
              </w:rPr>
              <w:fldChar w:fldCharType="begin"/>
            </w:r>
            <w:r w:rsidR="004D24DA">
              <w:rPr>
                <w:noProof/>
                <w:webHidden/>
              </w:rPr>
              <w:instrText xml:space="preserve"> PAGEREF _Toc164224148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6C28BFB1" w14:textId="2836E15E" w:rsidR="004D24DA" w:rsidRDefault="00000000">
          <w:pPr>
            <w:pStyle w:val="TOC2"/>
            <w:tabs>
              <w:tab w:val="right" w:leader="dot" w:pos="10456"/>
            </w:tabs>
            <w:rPr>
              <w:rFonts w:eastAsiaTheme="minorEastAsia"/>
              <w:noProof/>
              <w:kern w:val="2"/>
              <w14:ligatures w14:val="standardContextual"/>
            </w:rPr>
          </w:pPr>
          <w:hyperlink w:anchor="_Toc164224149" w:history="1">
            <w:r w:rsidR="004D24DA" w:rsidRPr="00463530">
              <w:rPr>
                <w:rStyle w:val="Hyperlink"/>
                <w:noProof/>
              </w:rPr>
              <w:t>requests: Simplifies making HTTP requests.</w:t>
            </w:r>
            <w:r w:rsidR="004D24DA">
              <w:rPr>
                <w:noProof/>
                <w:webHidden/>
              </w:rPr>
              <w:tab/>
            </w:r>
            <w:r w:rsidR="004D24DA">
              <w:rPr>
                <w:noProof/>
                <w:webHidden/>
              </w:rPr>
              <w:fldChar w:fldCharType="begin"/>
            </w:r>
            <w:r w:rsidR="004D24DA">
              <w:rPr>
                <w:noProof/>
                <w:webHidden/>
              </w:rPr>
              <w:instrText xml:space="preserve"> PAGEREF _Toc164224149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724ED87E" w14:textId="069C219B" w:rsidR="004D24DA" w:rsidRDefault="00000000">
          <w:pPr>
            <w:pStyle w:val="TOC2"/>
            <w:tabs>
              <w:tab w:val="right" w:leader="dot" w:pos="10456"/>
            </w:tabs>
            <w:rPr>
              <w:rFonts w:eastAsiaTheme="minorEastAsia"/>
              <w:noProof/>
              <w:kern w:val="2"/>
              <w14:ligatures w14:val="standardContextual"/>
            </w:rPr>
          </w:pPr>
          <w:hyperlink w:anchor="_Toc164224150" w:history="1">
            <w:r w:rsidR="004D24DA" w:rsidRPr="00463530">
              <w:rPr>
                <w:rStyle w:val="Hyperlink"/>
                <w:noProof/>
              </w:rPr>
              <w:t>redis: Python client for working with Redis, a keyvalue store.</w:t>
            </w:r>
            <w:r w:rsidR="004D24DA">
              <w:rPr>
                <w:noProof/>
                <w:webHidden/>
              </w:rPr>
              <w:tab/>
            </w:r>
            <w:r w:rsidR="004D24DA">
              <w:rPr>
                <w:noProof/>
                <w:webHidden/>
              </w:rPr>
              <w:fldChar w:fldCharType="begin"/>
            </w:r>
            <w:r w:rsidR="004D24DA">
              <w:rPr>
                <w:noProof/>
                <w:webHidden/>
              </w:rPr>
              <w:instrText xml:space="preserve"> PAGEREF _Toc164224150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55D448E4" w14:textId="476A621D" w:rsidR="004D24DA" w:rsidRDefault="00000000">
          <w:pPr>
            <w:pStyle w:val="TOC2"/>
            <w:tabs>
              <w:tab w:val="right" w:leader="dot" w:pos="10456"/>
            </w:tabs>
            <w:rPr>
              <w:rFonts w:eastAsiaTheme="minorEastAsia"/>
              <w:noProof/>
              <w:kern w:val="2"/>
              <w14:ligatures w14:val="standardContextual"/>
            </w:rPr>
          </w:pPr>
          <w:hyperlink w:anchor="_Toc164224151" w:history="1">
            <w:r w:rsidR="004D24DA" w:rsidRPr="00463530">
              <w:rPr>
                <w:rStyle w:val="Hyperlink"/>
                <w:noProof/>
              </w:rPr>
              <w:t>pythondecouple: Separates settings parameters from code using environment variables.</w:t>
            </w:r>
            <w:r w:rsidR="004D24DA">
              <w:rPr>
                <w:noProof/>
                <w:webHidden/>
              </w:rPr>
              <w:tab/>
            </w:r>
            <w:r w:rsidR="004D24DA">
              <w:rPr>
                <w:noProof/>
                <w:webHidden/>
              </w:rPr>
              <w:fldChar w:fldCharType="begin"/>
            </w:r>
            <w:r w:rsidR="004D24DA">
              <w:rPr>
                <w:noProof/>
                <w:webHidden/>
              </w:rPr>
              <w:instrText xml:space="preserve"> PAGEREF _Toc164224151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4BFD3B0E" w14:textId="194B4151" w:rsidR="004D24DA" w:rsidRDefault="00000000">
          <w:pPr>
            <w:pStyle w:val="TOC2"/>
            <w:tabs>
              <w:tab w:val="right" w:leader="dot" w:pos="10456"/>
            </w:tabs>
            <w:rPr>
              <w:rFonts w:eastAsiaTheme="minorEastAsia"/>
              <w:noProof/>
              <w:kern w:val="2"/>
              <w14:ligatures w14:val="standardContextual"/>
            </w:rPr>
          </w:pPr>
          <w:hyperlink w:anchor="_Toc164224152" w:history="1">
            <w:r w:rsidR="004D24DA" w:rsidRPr="00463530">
              <w:rPr>
                <w:rStyle w:val="Hyperlink"/>
                <w:noProof/>
              </w:rPr>
              <w:t>whitenoise: Simplifies static file serving for Python web applications.</w:t>
            </w:r>
            <w:r w:rsidR="004D24DA">
              <w:rPr>
                <w:noProof/>
                <w:webHidden/>
              </w:rPr>
              <w:tab/>
            </w:r>
            <w:r w:rsidR="004D24DA">
              <w:rPr>
                <w:noProof/>
                <w:webHidden/>
              </w:rPr>
              <w:fldChar w:fldCharType="begin"/>
            </w:r>
            <w:r w:rsidR="004D24DA">
              <w:rPr>
                <w:noProof/>
                <w:webHidden/>
              </w:rPr>
              <w:instrText xml:space="preserve"> PAGEREF _Toc164224152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4CCF54F6" w14:textId="457BCC99" w:rsidR="004D24DA" w:rsidRDefault="00000000">
          <w:pPr>
            <w:pStyle w:val="TOC2"/>
            <w:tabs>
              <w:tab w:val="right" w:leader="dot" w:pos="10456"/>
            </w:tabs>
            <w:rPr>
              <w:rFonts w:eastAsiaTheme="minorEastAsia"/>
              <w:noProof/>
              <w:kern w:val="2"/>
              <w14:ligatures w14:val="standardContextual"/>
            </w:rPr>
          </w:pPr>
          <w:hyperlink w:anchor="_Toc164224153" w:history="1">
            <w:r w:rsidR="004D24DA" w:rsidRPr="00463530">
              <w:rPr>
                <w:rStyle w:val="Hyperlink"/>
                <w:noProof/>
              </w:rPr>
              <w:t>stripe and paypalpayoutssdk: Integrate payment processing services into applications.</w:t>
            </w:r>
            <w:r w:rsidR="004D24DA">
              <w:rPr>
                <w:noProof/>
                <w:webHidden/>
              </w:rPr>
              <w:tab/>
            </w:r>
            <w:r w:rsidR="004D24DA">
              <w:rPr>
                <w:noProof/>
                <w:webHidden/>
              </w:rPr>
              <w:fldChar w:fldCharType="begin"/>
            </w:r>
            <w:r w:rsidR="004D24DA">
              <w:rPr>
                <w:noProof/>
                <w:webHidden/>
              </w:rPr>
              <w:instrText xml:space="preserve"> PAGEREF _Toc164224153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48FB4925" w14:textId="607460C9" w:rsidR="004D24DA" w:rsidRDefault="00000000">
          <w:pPr>
            <w:pStyle w:val="TOC2"/>
            <w:tabs>
              <w:tab w:val="right" w:leader="dot" w:pos="10456"/>
            </w:tabs>
            <w:rPr>
              <w:rFonts w:eastAsiaTheme="minorEastAsia"/>
              <w:noProof/>
              <w:kern w:val="2"/>
              <w14:ligatures w14:val="standardContextual"/>
            </w:rPr>
          </w:pPr>
          <w:hyperlink w:anchor="_Toc164224154" w:history="1">
            <w:r w:rsidR="004D24DA" w:rsidRPr="00463530">
              <w:rPr>
                <w:rStyle w:val="Hyperlink"/>
                <w:noProof/>
              </w:rPr>
              <w:t>djangoanymail: Integrates multiple transactional email service providers into Django.</w:t>
            </w:r>
            <w:r w:rsidR="004D24DA">
              <w:rPr>
                <w:noProof/>
                <w:webHidden/>
              </w:rPr>
              <w:tab/>
            </w:r>
            <w:r w:rsidR="004D24DA">
              <w:rPr>
                <w:noProof/>
                <w:webHidden/>
              </w:rPr>
              <w:fldChar w:fldCharType="begin"/>
            </w:r>
            <w:r w:rsidR="004D24DA">
              <w:rPr>
                <w:noProof/>
                <w:webHidden/>
              </w:rPr>
              <w:instrText xml:space="preserve"> PAGEREF _Toc164224154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6B31D9DE" w14:textId="00E90143" w:rsidR="004D24DA" w:rsidRDefault="00000000">
          <w:pPr>
            <w:pStyle w:val="TOC2"/>
            <w:tabs>
              <w:tab w:val="right" w:leader="dot" w:pos="10456"/>
            </w:tabs>
            <w:rPr>
              <w:rFonts w:eastAsiaTheme="minorEastAsia"/>
              <w:noProof/>
              <w:kern w:val="2"/>
              <w14:ligatures w14:val="standardContextual"/>
            </w:rPr>
          </w:pPr>
          <w:hyperlink w:anchor="_Toc164224155" w:history="1">
            <w:r w:rsidR="004D24DA" w:rsidRPr="00463530">
              <w:rPr>
                <w:rStyle w:val="Hyperlink"/>
                <w:noProof/>
              </w:rPr>
              <w:t>rjsmin: A JavaScript minifier.</w:t>
            </w:r>
            <w:r w:rsidR="004D24DA">
              <w:rPr>
                <w:noProof/>
                <w:webHidden/>
              </w:rPr>
              <w:tab/>
            </w:r>
            <w:r w:rsidR="004D24DA">
              <w:rPr>
                <w:noProof/>
                <w:webHidden/>
              </w:rPr>
              <w:fldChar w:fldCharType="begin"/>
            </w:r>
            <w:r w:rsidR="004D24DA">
              <w:rPr>
                <w:noProof/>
                <w:webHidden/>
              </w:rPr>
              <w:instrText xml:space="preserve"> PAGEREF _Toc164224155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72801A26" w14:textId="679B9792" w:rsidR="004D24DA" w:rsidRDefault="00000000">
          <w:pPr>
            <w:pStyle w:val="TOC2"/>
            <w:tabs>
              <w:tab w:val="right" w:leader="dot" w:pos="10456"/>
            </w:tabs>
            <w:rPr>
              <w:rFonts w:eastAsiaTheme="minorEastAsia"/>
              <w:noProof/>
              <w:kern w:val="2"/>
              <w14:ligatures w14:val="standardContextual"/>
            </w:rPr>
          </w:pPr>
          <w:hyperlink w:anchor="_Toc164224156" w:history="1">
            <w:r w:rsidR="004D24DA" w:rsidRPr="00463530">
              <w:rPr>
                <w:rStyle w:val="Hyperlink"/>
                <w:noProof/>
              </w:rPr>
              <w:t>pandas: Provides highperformance, easytouse data structures and data analysis tools.</w:t>
            </w:r>
            <w:r w:rsidR="004D24DA">
              <w:rPr>
                <w:noProof/>
                <w:webHidden/>
              </w:rPr>
              <w:tab/>
            </w:r>
            <w:r w:rsidR="004D24DA">
              <w:rPr>
                <w:noProof/>
                <w:webHidden/>
              </w:rPr>
              <w:fldChar w:fldCharType="begin"/>
            </w:r>
            <w:r w:rsidR="004D24DA">
              <w:rPr>
                <w:noProof/>
                <w:webHidden/>
              </w:rPr>
              <w:instrText xml:space="preserve"> PAGEREF _Toc164224156 \h </w:instrText>
            </w:r>
            <w:r w:rsidR="004D24DA">
              <w:rPr>
                <w:noProof/>
                <w:webHidden/>
              </w:rPr>
            </w:r>
            <w:r w:rsidR="004D24DA">
              <w:rPr>
                <w:noProof/>
                <w:webHidden/>
              </w:rPr>
              <w:fldChar w:fldCharType="separate"/>
            </w:r>
            <w:r w:rsidR="004D24DA">
              <w:rPr>
                <w:noProof/>
                <w:webHidden/>
              </w:rPr>
              <w:t>27</w:t>
            </w:r>
            <w:r w:rsidR="004D24DA">
              <w:rPr>
                <w:noProof/>
                <w:webHidden/>
              </w:rPr>
              <w:fldChar w:fldCharType="end"/>
            </w:r>
          </w:hyperlink>
        </w:p>
        <w:p w14:paraId="3778116D" w14:textId="1F69E0C4" w:rsidR="004D24DA" w:rsidRDefault="00000000">
          <w:pPr>
            <w:pStyle w:val="TOC2"/>
            <w:tabs>
              <w:tab w:val="right" w:leader="dot" w:pos="10456"/>
            </w:tabs>
            <w:rPr>
              <w:rFonts w:eastAsiaTheme="minorEastAsia"/>
              <w:noProof/>
              <w:kern w:val="2"/>
              <w14:ligatures w14:val="standardContextual"/>
            </w:rPr>
          </w:pPr>
          <w:hyperlink w:anchor="_Toc164224157" w:history="1">
            <w:r w:rsidR="004D24DA" w:rsidRPr="00463530">
              <w:rPr>
                <w:rStyle w:val="Hyperlink"/>
                <w:noProof/>
              </w:rPr>
              <w:t>4.3 Development Tools</w:t>
            </w:r>
            <w:r w:rsidR="004D24DA">
              <w:rPr>
                <w:noProof/>
                <w:webHidden/>
              </w:rPr>
              <w:tab/>
            </w:r>
            <w:r w:rsidR="004D24DA">
              <w:rPr>
                <w:noProof/>
                <w:webHidden/>
              </w:rPr>
              <w:fldChar w:fldCharType="begin"/>
            </w:r>
            <w:r w:rsidR="004D24DA">
              <w:rPr>
                <w:noProof/>
                <w:webHidden/>
              </w:rPr>
              <w:instrText xml:space="preserve"> PAGEREF _Toc164224157 \h </w:instrText>
            </w:r>
            <w:r w:rsidR="004D24DA">
              <w:rPr>
                <w:noProof/>
                <w:webHidden/>
              </w:rPr>
            </w:r>
            <w:r w:rsidR="004D24DA">
              <w:rPr>
                <w:noProof/>
                <w:webHidden/>
              </w:rPr>
              <w:fldChar w:fldCharType="separate"/>
            </w:r>
            <w:r w:rsidR="004D24DA">
              <w:rPr>
                <w:noProof/>
                <w:webHidden/>
              </w:rPr>
              <w:t>28</w:t>
            </w:r>
            <w:r w:rsidR="004D24DA">
              <w:rPr>
                <w:noProof/>
                <w:webHidden/>
              </w:rPr>
              <w:fldChar w:fldCharType="end"/>
            </w:r>
          </w:hyperlink>
        </w:p>
        <w:p w14:paraId="1441528D" w14:textId="120986DB" w:rsidR="004D24DA" w:rsidRDefault="00000000">
          <w:pPr>
            <w:pStyle w:val="TOC2"/>
            <w:tabs>
              <w:tab w:val="right" w:leader="dot" w:pos="10456"/>
            </w:tabs>
            <w:rPr>
              <w:rFonts w:eastAsiaTheme="minorEastAsia"/>
              <w:noProof/>
              <w:kern w:val="2"/>
              <w14:ligatures w14:val="standardContextual"/>
            </w:rPr>
          </w:pPr>
          <w:hyperlink w:anchor="_Toc164224158" w:history="1">
            <w:r w:rsidR="004D24DA" w:rsidRPr="00463530">
              <w:rPr>
                <w:rStyle w:val="Hyperlink"/>
                <w:noProof/>
              </w:rPr>
              <w:t>4.4 Implementation Challenges and Solutions</w:t>
            </w:r>
            <w:r w:rsidR="004D24DA">
              <w:rPr>
                <w:noProof/>
                <w:webHidden/>
              </w:rPr>
              <w:tab/>
            </w:r>
            <w:r w:rsidR="004D24DA">
              <w:rPr>
                <w:noProof/>
                <w:webHidden/>
              </w:rPr>
              <w:fldChar w:fldCharType="begin"/>
            </w:r>
            <w:r w:rsidR="004D24DA">
              <w:rPr>
                <w:noProof/>
                <w:webHidden/>
              </w:rPr>
              <w:instrText xml:space="preserve"> PAGEREF _Toc164224158 \h </w:instrText>
            </w:r>
            <w:r w:rsidR="004D24DA">
              <w:rPr>
                <w:noProof/>
                <w:webHidden/>
              </w:rPr>
            </w:r>
            <w:r w:rsidR="004D24DA">
              <w:rPr>
                <w:noProof/>
                <w:webHidden/>
              </w:rPr>
              <w:fldChar w:fldCharType="separate"/>
            </w:r>
            <w:r w:rsidR="004D24DA">
              <w:rPr>
                <w:noProof/>
                <w:webHidden/>
              </w:rPr>
              <w:t>28</w:t>
            </w:r>
            <w:r w:rsidR="004D24DA">
              <w:rPr>
                <w:noProof/>
                <w:webHidden/>
              </w:rPr>
              <w:fldChar w:fldCharType="end"/>
            </w:r>
          </w:hyperlink>
        </w:p>
        <w:p w14:paraId="2908976F" w14:textId="6FB198EB" w:rsidR="004D24DA" w:rsidRDefault="00000000">
          <w:pPr>
            <w:pStyle w:val="TOC3"/>
            <w:tabs>
              <w:tab w:val="right" w:leader="dot" w:pos="10456"/>
            </w:tabs>
            <w:rPr>
              <w:rFonts w:eastAsiaTheme="minorEastAsia"/>
              <w:noProof/>
              <w:kern w:val="2"/>
              <w14:ligatures w14:val="standardContextual"/>
            </w:rPr>
          </w:pPr>
          <w:hyperlink w:anchor="_Toc164224159" w:history="1">
            <w:r w:rsidR="004D24DA" w:rsidRPr="00463530">
              <w:rPr>
                <w:rStyle w:val="Hyperlink"/>
                <w:noProof/>
              </w:rPr>
              <w:t>4.4.1 Scalability</w:t>
            </w:r>
            <w:r w:rsidR="004D24DA">
              <w:rPr>
                <w:noProof/>
                <w:webHidden/>
              </w:rPr>
              <w:tab/>
            </w:r>
            <w:r w:rsidR="004D24DA">
              <w:rPr>
                <w:noProof/>
                <w:webHidden/>
              </w:rPr>
              <w:fldChar w:fldCharType="begin"/>
            </w:r>
            <w:r w:rsidR="004D24DA">
              <w:rPr>
                <w:noProof/>
                <w:webHidden/>
              </w:rPr>
              <w:instrText xml:space="preserve"> PAGEREF _Toc164224159 \h </w:instrText>
            </w:r>
            <w:r w:rsidR="004D24DA">
              <w:rPr>
                <w:noProof/>
                <w:webHidden/>
              </w:rPr>
            </w:r>
            <w:r w:rsidR="004D24DA">
              <w:rPr>
                <w:noProof/>
                <w:webHidden/>
              </w:rPr>
              <w:fldChar w:fldCharType="separate"/>
            </w:r>
            <w:r w:rsidR="004D24DA">
              <w:rPr>
                <w:noProof/>
                <w:webHidden/>
              </w:rPr>
              <w:t>28</w:t>
            </w:r>
            <w:r w:rsidR="004D24DA">
              <w:rPr>
                <w:noProof/>
                <w:webHidden/>
              </w:rPr>
              <w:fldChar w:fldCharType="end"/>
            </w:r>
          </w:hyperlink>
        </w:p>
        <w:p w14:paraId="49A6373E" w14:textId="0867E207" w:rsidR="004D24DA" w:rsidRDefault="00000000">
          <w:pPr>
            <w:pStyle w:val="TOC2"/>
            <w:tabs>
              <w:tab w:val="right" w:leader="dot" w:pos="10456"/>
            </w:tabs>
            <w:rPr>
              <w:rFonts w:eastAsiaTheme="minorEastAsia"/>
              <w:noProof/>
              <w:kern w:val="2"/>
              <w14:ligatures w14:val="standardContextual"/>
            </w:rPr>
          </w:pPr>
          <w:hyperlink w:anchor="_Toc164224160" w:history="1">
            <w:r w:rsidR="004D24DA" w:rsidRPr="00463530">
              <w:rPr>
                <w:rStyle w:val="Hyperlink"/>
                <w:noProof/>
              </w:rPr>
              <w:t>Problem: As the number of users and transactions on AliCart grows, the platform must be able to handle increased loads without performance degradation.</w:t>
            </w:r>
            <w:r w:rsidR="004D24DA">
              <w:rPr>
                <w:noProof/>
                <w:webHidden/>
              </w:rPr>
              <w:tab/>
            </w:r>
            <w:r w:rsidR="004D24DA">
              <w:rPr>
                <w:noProof/>
                <w:webHidden/>
              </w:rPr>
              <w:fldChar w:fldCharType="begin"/>
            </w:r>
            <w:r w:rsidR="004D24DA">
              <w:rPr>
                <w:noProof/>
                <w:webHidden/>
              </w:rPr>
              <w:instrText xml:space="preserve"> PAGEREF _Toc164224160 \h </w:instrText>
            </w:r>
            <w:r w:rsidR="004D24DA">
              <w:rPr>
                <w:noProof/>
                <w:webHidden/>
              </w:rPr>
            </w:r>
            <w:r w:rsidR="004D24DA">
              <w:rPr>
                <w:noProof/>
                <w:webHidden/>
              </w:rPr>
              <w:fldChar w:fldCharType="separate"/>
            </w:r>
            <w:r w:rsidR="004D24DA">
              <w:rPr>
                <w:noProof/>
                <w:webHidden/>
              </w:rPr>
              <w:t>28</w:t>
            </w:r>
            <w:r w:rsidR="004D24DA">
              <w:rPr>
                <w:noProof/>
                <w:webHidden/>
              </w:rPr>
              <w:fldChar w:fldCharType="end"/>
            </w:r>
          </w:hyperlink>
        </w:p>
        <w:p w14:paraId="08A22F07" w14:textId="7A2C5226" w:rsidR="004D24DA" w:rsidRDefault="00000000">
          <w:pPr>
            <w:pStyle w:val="TOC2"/>
            <w:tabs>
              <w:tab w:val="right" w:leader="dot" w:pos="10456"/>
            </w:tabs>
            <w:rPr>
              <w:rFonts w:eastAsiaTheme="minorEastAsia"/>
              <w:noProof/>
              <w:kern w:val="2"/>
              <w14:ligatures w14:val="standardContextual"/>
            </w:rPr>
          </w:pPr>
          <w:hyperlink w:anchor="_Toc164224161" w:history="1">
            <w:r w:rsidR="004D24DA" w:rsidRPr="00463530">
              <w:rPr>
                <w:rStyle w:val="Hyperlink"/>
                <w:noProof/>
              </w:rPr>
              <w:t>Solution: Django can be scaled effectively by using more powerful backend solutions such as Django Channels for handling asynchronous operations, employing load balancers, and scaling the database horizontally or vertically as needed. Additionally, utilizing cloud services like AWS or Azure allows for elastic scalability where resources can be adjusted based on demand.</w:t>
            </w:r>
            <w:r w:rsidR="004D24DA">
              <w:rPr>
                <w:noProof/>
                <w:webHidden/>
              </w:rPr>
              <w:tab/>
            </w:r>
            <w:r w:rsidR="004D24DA">
              <w:rPr>
                <w:noProof/>
                <w:webHidden/>
              </w:rPr>
              <w:fldChar w:fldCharType="begin"/>
            </w:r>
            <w:r w:rsidR="004D24DA">
              <w:rPr>
                <w:noProof/>
                <w:webHidden/>
              </w:rPr>
              <w:instrText xml:space="preserve"> PAGEREF _Toc164224161 \h </w:instrText>
            </w:r>
            <w:r w:rsidR="004D24DA">
              <w:rPr>
                <w:noProof/>
                <w:webHidden/>
              </w:rPr>
            </w:r>
            <w:r w:rsidR="004D24DA">
              <w:rPr>
                <w:noProof/>
                <w:webHidden/>
              </w:rPr>
              <w:fldChar w:fldCharType="separate"/>
            </w:r>
            <w:r w:rsidR="004D24DA">
              <w:rPr>
                <w:noProof/>
                <w:webHidden/>
              </w:rPr>
              <w:t>28</w:t>
            </w:r>
            <w:r w:rsidR="004D24DA">
              <w:rPr>
                <w:noProof/>
                <w:webHidden/>
              </w:rPr>
              <w:fldChar w:fldCharType="end"/>
            </w:r>
          </w:hyperlink>
        </w:p>
        <w:p w14:paraId="50F2C96D" w14:textId="6D62F6D9" w:rsidR="004D24DA" w:rsidRDefault="00000000">
          <w:pPr>
            <w:pStyle w:val="TOC3"/>
            <w:tabs>
              <w:tab w:val="right" w:leader="dot" w:pos="10456"/>
            </w:tabs>
            <w:rPr>
              <w:rFonts w:eastAsiaTheme="minorEastAsia"/>
              <w:noProof/>
              <w:kern w:val="2"/>
              <w14:ligatures w14:val="standardContextual"/>
            </w:rPr>
          </w:pPr>
          <w:hyperlink w:anchor="_Toc164224162" w:history="1">
            <w:r w:rsidR="004D24DA" w:rsidRPr="00463530">
              <w:rPr>
                <w:rStyle w:val="Hyperlink"/>
                <w:noProof/>
              </w:rPr>
              <w:t>4.4.2 Database Performance</w:t>
            </w:r>
            <w:r w:rsidR="004D24DA">
              <w:rPr>
                <w:noProof/>
                <w:webHidden/>
              </w:rPr>
              <w:tab/>
            </w:r>
            <w:r w:rsidR="004D24DA">
              <w:rPr>
                <w:noProof/>
                <w:webHidden/>
              </w:rPr>
              <w:fldChar w:fldCharType="begin"/>
            </w:r>
            <w:r w:rsidR="004D24DA">
              <w:rPr>
                <w:noProof/>
                <w:webHidden/>
              </w:rPr>
              <w:instrText xml:space="preserve"> PAGEREF _Toc164224162 \h </w:instrText>
            </w:r>
            <w:r w:rsidR="004D24DA">
              <w:rPr>
                <w:noProof/>
                <w:webHidden/>
              </w:rPr>
            </w:r>
            <w:r w:rsidR="004D24DA">
              <w:rPr>
                <w:noProof/>
                <w:webHidden/>
              </w:rPr>
              <w:fldChar w:fldCharType="separate"/>
            </w:r>
            <w:r w:rsidR="004D24DA">
              <w:rPr>
                <w:noProof/>
                <w:webHidden/>
              </w:rPr>
              <w:t>28</w:t>
            </w:r>
            <w:r w:rsidR="004D24DA">
              <w:rPr>
                <w:noProof/>
                <w:webHidden/>
              </w:rPr>
              <w:fldChar w:fldCharType="end"/>
            </w:r>
          </w:hyperlink>
        </w:p>
        <w:p w14:paraId="0D26490C" w14:textId="4C796426" w:rsidR="004D24DA" w:rsidRDefault="00000000">
          <w:pPr>
            <w:pStyle w:val="TOC2"/>
            <w:tabs>
              <w:tab w:val="right" w:leader="dot" w:pos="10456"/>
            </w:tabs>
            <w:rPr>
              <w:rFonts w:eastAsiaTheme="minorEastAsia"/>
              <w:noProof/>
              <w:kern w:val="2"/>
              <w14:ligatures w14:val="standardContextual"/>
            </w:rPr>
          </w:pPr>
          <w:hyperlink w:anchor="_Toc164224163" w:history="1">
            <w:r w:rsidR="004D24DA" w:rsidRPr="00463530">
              <w:rPr>
                <w:rStyle w:val="Hyperlink"/>
                <w:noProof/>
              </w:rPr>
              <w:t>Problem: High volumes of data transactions can slow down the database performance, impacting the overall user experience.</w:t>
            </w:r>
            <w:r w:rsidR="004D24DA">
              <w:rPr>
                <w:noProof/>
                <w:webHidden/>
              </w:rPr>
              <w:tab/>
            </w:r>
            <w:r w:rsidR="004D24DA">
              <w:rPr>
                <w:noProof/>
                <w:webHidden/>
              </w:rPr>
              <w:fldChar w:fldCharType="begin"/>
            </w:r>
            <w:r w:rsidR="004D24DA">
              <w:rPr>
                <w:noProof/>
                <w:webHidden/>
              </w:rPr>
              <w:instrText xml:space="preserve"> PAGEREF _Toc164224163 \h </w:instrText>
            </w:r>
            <w:r w:rsidR="004D24DA">
              <w:rPr>
                <w:noProof/>
                <w:webHidden/>
              </w:rPr>
            </w:r>
            <w:r w:rsidR="004D24DA">
              <w:rPr>
                <w:noProof/>
                <w:webHidden/>
              </w:rPr>
              <w:fldChar w:fldCharType="separate"/>
            </w:r>
            <w:r w:rsidR="004D24DA">
              <w:rPr>
                <w:noProof/>
                <w:webHidden/>
              </w:rPr>
              <w:t>28</w:t>
            </w:r>
            <w:r w:rsidR="004D24DA">
              <w:rPr>
                <w:noProof/>
                <w:webHidden/>
              </w:rPr>
              <w:fldChar w:fldCharType="end"/>
            </w:r>
          </w:hyperlink>
        </w:p>
        <w:p w14:paraId="10CCFACC" w14:textId="7A2EFB1B" w:rsidR="004D24DA" w:rsidRDefault="00000000">
          <w:pPr>
            <w:pStyle w:val="TOC2"/>
            <w:tabs>
              <w:tab w:val="right" w:leader="dot" w:pos="10456"/>
            </w:tabs>
            <w:rPr>
              <w:rFonts w:eastAsiaTheme="minorEastAsia"/>
              <w:noProof/>
              <w:kern w:val="2"/>
              <w14:ligatures w14:val="standardContextual"/>
            </w:rPr>
          </w:pPr>
          <w:hyperlink w:anchor="_Toc164224164" w:history="1">
            <w:r w:rsidR="004D24DA" w:rsidRPr="00463530">
              <w:rPr>
                <w:rStyle w:val="Hyperlink"/>
                <w:noProof/>
              </w:rPr>
              <w:t>Solution: Use database indexing to speed up query processing in Django. Implement database caching to reduce load on the main database server. Consider using a more scalable database architecture or additional technologies like PostgreSQL for relational data management.</w:t>
            </w:r>
            <w:r w:rsidR="004D24DA">
              <w:rPr>
                <w:noProof/>
                <w:webHidden/>
              </w:rPr>
              <w:tab/>
            </w:r>
            <w:r w:rsidR="004D24DA">
              <w:rPr>
                <w:noProof/>
                <w:webHidden/>
              </w:rPr>
              <w:fldChar w:fldCharType="begin"/>
            </w:r>
            <w:r w:rsidR="004D24DA">
              <w:rPr>
                <w:noProof/>
                <w:webHidden/>
              </w:rPr>
              <w:instrText xml:space="preserve"> PAGEREF _Toc164224164 \h </w:instrText>
            </w:r>
            <w:r w:rsidR="004D24DA">
              <w:rPr>
                <w:noProof/>
                <w:webHidden/>
              </w:rPr>
            </w:r>
            <w:r w:rsidR="004D24DA">
              <w:rPr>
                <w:noProof/>
                <w:webHidden/>
              </w:rPr>
              <w:fldChar w:fldCharType="separate"/>
            </w:r>
            <w:r w:rsidR="004D24DA">
              <w:rPr>
                <w:noProof/>
                <w:webHidden/>
              </w:rPr>
              <w:t>28</w:t>
            </w:r>
            <w:r w:rsidR="004D24DA">
              <w:rPr>
                <w:noProof/>
                <w:webHidden/>
              </w:rPr>
              <w:fldChar w:fldCharType="end"/>
            </w:r>
          </w:hyperlink>
        </w:p>
        <w:p w14:paraId="22BE28BF" w14:textId="08482574" w:rsidR="004D24DA" w:rsidRDefault="00000000">
          <w:pPr>
            <w:pStyle w:val="TOC3"/>
            <w:tabs>
              <w:tab w:val="right" w:leader="dot" w:pos="10456"/>
            </w:tabs>
            <w:rPr>
              <w:rFonts w:eastAsiaTheme="minorEastAsia"/>
              <w:noProof/>
              <w:kern w:val="2"/>
              <w14:ligatures w14:val="standardContextual"/>
            </w:rPr>
          </w:pPr>
          <w:hyperlink w:anchor="_Toc164224165" w:history="1">
            <w:r w:rsidR="004D24DA" w:rsidRPr="00463530">
              <w:rPr>
                <w:rStyle w:val="Hyperlink"/>
                <w:noProof/>
              </w:rPr>
              <w:t>4.4.3 Security Concerns</w:t>
            </w:r>
            <w:r w:rsidR="004D24DA">
              <w:rPr>
                <w:noProof/>
                <w:webHidden/>
              </w:rPr>
              <w:tab/>
            </w:r>
            <w:r w:rsidR="004D24DA">
              <w:rPr>
                <w:noProof/>
                <w:webHidden/>
              </w:rPr>
              <w:fldChar w:fldCharType="begin"/>
            </w:r>
            <w:r w:rsidR="004D24DA">
              <w:rPr>
                <w:noProof/>
                <w:webHidden/>
              </w:rPr>
              <w:instrText xml:space="preserve"> PAGEREF _Toc164224165 \h </w:instrText>
            </w:r>
            <w:r w:rsidR="004D24DA">
              <w:rPr>
                <w:noProof/>
                <w:webHidden/>
              </w:rPr>
            </w:r>
            <w:r w:rsidR="004D24DA">
              <w:rPr>
                <w:noProof/>
                <w:webHidden/>
              </w:rPr>
              <w:fldChar w:fldCharType="separate"/>
            </w:r>
            <w:r w:rsidR="004D24DA">
              <w:rPr>
                <w:noProof/>
                <w:webHidden/>
              </w:rPr>
              <w:t>28</w:t>
            </w:r>
            <w:r w:rsidR="004D24DA">
              <w:rPr>
                <w:noProof/>
                <w:webHidden/>
              </w:rPr>
              <w:fldChar w:fldCharType="end"/>
            </w:r>
          </w:hyperlink>
        </w:p>
        <w:p w14:paraId="742DE98C" w14:textId="20C5ED20" w:rsidR="004D24DA" w:rsidRDefault="00000000">
          <w:pPr>
            <w:pStyle w:val="TOC2"/>
            <w:tabs>
              <w:tab w:val="right" w:leader="dot" w:pos="10456"/>
            </w:tabs>
            <w:rPr>
              <w:rFonts w:eastAsiaTheme="minorEastAsia"/>
              <w:noProof/>
              <w:kern w:val="2"/>
              <w14:ligatures w14:val="standardContextual"/>
            </w:rPr>
          </w:pPr>
          <w:hyperlink w:anchor="_Toc164224166" w:history="1">
            <w:r w:rsidR="004D24DA" w:rsidRPr="00463530">
              <w:rPr>
                <w:rStyle w:val="Hyperlink"/>
                <w:noProof/>
              </w:rPr>
              <w:t>Problem: Security is crucial, especially in handling user data and transactions. Vulnerabilities could lead to data breaches or other security incidents.</w:t>
            </w:r>
            <w:r w:rsidR="004D24DA">
              <w:rPr>
                <w:noProof/>
                <w:webHidden/>
              </w:rPr>
              <w:tab/>
            </w:r>
            <w:r w:rsidR="004D24DA">
              <w:rPr>
                <w:noProof/>
                <w:webHidden/>
              </w:rPr>
              <w:fldChar w:fldCharType="begin"/>
            </w:r>
            <w:r w:rsidR="004D24DA">
              <w:rPr>
                <w:noProof/>
                <w:webHidden/>
              </w:rPr>
              <w:instrText xml:space="preserve"> PAGEREF _Toc164224166 \h </w:instrText>
            </w:r>
            <w:r w:rsidR="004D24DA">
              <w:rPr>
                <w:noProof/>
                <w:webHidden/>
              </w:rPr>
            </w:r>
            <w:r w:rsidR="004D24DA">
              <w:rPr>
                <w:noProof/>
                <w:webHidden/>
              </w:rPr>
              <w:fldChar w:fldCharType="separate"/>
            </w:r>
            <w:r w:rsidR="004D24DA">
              <w:rPr>
                <w:noProof/>
                <w:webHidden/>
              </w:rPr>
              <w:t>28</w:t>
            </w:r>
            <w:r w:rsidR="004D24DA">
              <w:rPr>
                <w:noProof/>
                <w:webHidden/>
              </w:rPr>
              <w:fldChar w:fldCharType="end"/>
            </w:r>
          </w:hyperlink>
        </w:p>
        <w:p w14:paraId="2065889D" w14:textId="1C7E8F46" w:rsidR="004D24DA" w:rsidRDefault="00000000">
          <w:pPr>
            <w:pStyle w:val="TOC2"/>
            <w:tabs>
              <w:tab w:val="right" w:leader="dot" w:pos="10456"/>
            </w:tabs>
            <w:rPr>
              <w:rFonts w:eastAsiaTheme="minorEastAsia"/>
              <w:noProof/>
              <w:kern w:val="2"/>
              <w14:ligatures w14:val="standardContextual"/>
            </w:rPr>
          </w:pPr>
          <w:hyperlink w:anchor="_Toc164224167" w:history="1">
            <w:r w:rsidR="004D24DA" w:rsidRPr="00463530">
              <w:rPr>
                <w:rStyle w:val="Hyperlink"/>
                <w:noProof/>
              </w:rPr>
              <w:t>Solution: Django provides builtin protection against many security threats like SQL injection, crosssite scripting, and crosssite request forgery. To enhance security, regularly update Django to its latest version to address any security patches. Implement SSL/TLS for data transmission and use thirdparty packages like djangoguardian for objectlevel permissions.</w:t>
            </w:r>
            <w:r w:rsidR="004D24DA">
              <w:rPr>
                <w:noProof/>
                <w:webHidden/>
              </w:rPr>
              <w:tab/>
            </w:r>
            <w:r w:rsidR="004D24DA">
              <w:rPr>
                <w:noProof/>
                <w:webHidden/>
              </w:rPr>
              <w:fldChar w:fldCharType="begin"/>
            </w:r>
            <w:r w:rsidR="004D24DA">
              <w:rPr>
                <w:noProof/>
                <w:webHidden/>
              </w:rPr>
              <w:instrText xml:space="preserve"> PAGEREF _Toc164224167 \h </w:instrText>
            </w:r>
            <w:r w:rsidR="004D24DA">
              <w:rPr>
                <w:noProof/>
                <w:webHidden/>
              </w:rPr>
            </w:r>
            <w:r w:rsidR="004D24DA">
              <w:rPr>
                <w:noProof/>
                <w:webHidden/>
              </w:rPr>
              <w:fldChar w:fldCharType="separate"/>
            </w:r>
            <w:r w:rsidR="004D24DA">
              <w:rPr>
                <w:noProof/>
                <w:webHidden/>
              </w:rPr>
              <w:t>28</w:t>
            </w:r>
            <w:r w:rsidR="004D24DA">
              <w:rPr>
                <w:noProof/>
                <w:webHidden/>
              </w:rPr>
              <w:fldChar w:fldCharType="end"/>
            </w:r>
          </w:hyperlink>
        </w:p>
        <w:p w14:paraId="7236A01C" w14:textId="6AA984D4" w:rsidR="004D24DA" w:rsidRDefault="00000000">
          <w:pPr>
            <w:pStyle w:val="TOC1"/>
            <w:tabs>
              <w:tab w:val="right" w:leader="dot" w:pos="10456"/>
            </w:tabs>
            <w:rPr>
              <w:rFonts w:eastAsiaTheme="minorEastAsia"/>
              <w:noProof/>
              <w:kern w:val="2"/>
              <w14:ligatures w14:val="standardContextual"/>
            </w:rPr>
          </w:pPr>
          <w:hyperlink w:anchor="_Toc164224168" w:history="1">
            <w:r w:rsidR="004D24DA" w:rsidRPr="00463530">
              <w:rPr>
                <w:rStyle w:val="Hyperlink"/>
                <w:noProof/>
              </w:rPr>
              <w:t>Testing and Evaluation</w:t>
            </w:r>
            <w:r w:rsidR="004D24DA">
              <w:rPr>
                <w:noProof/>
                <w:webHidden/>
              </w:rPr>
              <w:tab/>
            </w:r>
            <w:r w:rsidR="004D24DA">
              <w:rPr>
                <w:noProof/>
                <w:webHidden/>
              </w:rPr>
              <w:fldChar w:fldCharType="begin"/>
            </w:r>
            <w:r w:rsidR="004D24DA">
              <w:rPr>
                <w:noProof/>
                <w:webHidden/>
              </w:rPr>
              <w:instrText xml:space="preserve"> PAGEREF _Toc164224168 \h </w:instrText>
            </w:r>
            <w:r w:rsidR="004D24DA">
              <w:rPr>
                <w:noProof/>
                <w:webHidden/>
              </w:rPr>
            </w:r>
            <w:r w:rsidR="004D24DA">
              <w:rPr>
                <w:noProof/>
                <w:webHidden/>
              </w:rPr>
              <w:fldChar w:fldCharType="separate"/>
            </w:r>
            <w:r w:rsidR="004D24DA">
              <w:rPr>
                <w:noProof/>
                <w:webHidden/>
              </w:rPr>
              <w:t>29</w:t>
            </w:r>
            <w:r w:rsidR="004D24DA">
              <w:rPr>
                <w:noProof/>
                <w:webHidden/>
              </w:rPr>
              <w:fldChar w:fldCharType="end"/>
            </w:r>
          </w:hyperlink>
        </w:p>
        <w:p w14:paraId="34A95167" w14:textId="5680E6C8" w:rsidR="004D24DA" w:rsidRDefault="00000000">
          <w:pPr>
            <w:pStyle w:val="TOC2"/>
            <w:tabs>
              <w:tab w:val="right" w:leader="dot" w:pos="10456"/>
            </w:tabs>
            <w:rPr>
              <w:rFonts w:eastAsiaTheme="minorEastAsia"/>
              <w:noProof/>
              <w:kern w:val="2"/>
              <w14:ligatures w14:val="standardContextual"/>
            </w:rPr>
          </w:pPr>
          <w:hyperlink w:anchor="_Toc164224169" w:history="1">
            <w:r w:rsidR="004D24DA" w:rsidRPr="00463530">
              <w:rPr>
                <w:rStyle w:val="Hyperlink"/>
                <w:noProof/>
              </w:rPr>
              <w:t>5.1 Test Plan</w:t>
            </w:r>
            <w:r w:rsidR="004D24DA">
              <w:rPr>
                <w:noProof/>
                <w:webHidden/>
              </w:rPr>
              <w:tab/>
            </w:r>
            <w:r w:rsidR="004D24DA">
              <w:rPr>
                <w:noProof/>
                <w:webHidden/>
              </w:rPr>
              <w:fldChar w:fldCharType="begin"/>
            </w:r>
            <w:r w:rsidR="004D24DA">
              <w:rPr>
                <w:noProof/>
                <w:webHidden/>
              </w:rPr>
              <w:instrText xml:space="preserve"> PAGEREF _Toc164224169 \h </w:instrText>
            </w:r>
            <w:r w:rsidR="004D24DA">
              <w:rPr>
                <w:noProof/>
                <w:webHidden/>
              </w:rPr>
            </w:r>
            <w:r w:rsidR="004D24DA">
              <w:rPr>
                <w:noProof/>
                <w:webHidden/>
              </w:rPr>
              <w:fldChar w:fldCharType="separate"/>
            </w:r>
            <w:r w:rsidR="004D24DA">
              <w:rPr>
                <w:noProof/>
                <w:webHidden/>
              </w:rPr>
              <w:t>29</w:t>
            </w:r>
            <w:r w:rsidR="004D24DA">
              <w:rPr>
                <w:noProof/>
                <w:webHidden/>
              </w:rPr>
              <w:fldChar w:fldCharType="end"/>
            </w:r>
          </w:hyperlink>
        </w:p>
        <w:p w14:paraId="5EA4A060" w14:textId="5168AB71" w:rsidR="004D24DA" w:rsidRDefault="00000000">
          <w:pPr>
            <w:pStyle w:val="TOC2"/>
            <w:tabs>
              <w:tab w:val="right" w:leader="dot" w:pos="10456"/>
            </w:tabs>
            <w:rPr>
              <w:rFonts w:eastAsiaTheme="minorEastAsia"/>
              <w:noProof/>
              <w:kern w:val="2"/>
              <w14:ligatures w14:val="standardContextual"/>
            </w:rPr>
          </w:pPr>
          <w:hyperlink w:anchor="_Toc164224170" w:history="1">
            <w:r w:rsidR="004D24DA" w:rsidRPr="00463530">
              <w:rPr>
                <w:rStyle w:val="Hyperlink"/>
                <w:noProof/>
              </w:rPr>
              <w:t>5.2 Test Cases and Test Results</w:t>
            </w:r>
            <w:r w:rsidR="004D24DA">
              <w:rPr>
                <w:noProof/>
                <w:webHidden/>
              </w:rPr>
              <w:tab/>
            </w:r>
            <w:r w:rsidR="004D24DA">
              <w:rPr>
                <w:noProof/>
                <w:webHidden/>
              </w:rPr>
              <w:fldChar w:fldCharType="begin"/>
            </w:r>
            <w:r w:rsidR="004D24DA">
              <w:rPr>
                <w:noProof/>
                <w:webHidden/>
              </w:rPr>
              <w:instrText xml:space="preserve"> PAGEREF _Toc164224170 \h </w:instrText>
            </w:r>
            <w:r w:rsidR="004D24DA">
              <w:rPr>
                <w:noProof/>
                <w:webHidden/>
              </w:rPr>
            </w:r>
            <w:r w:rsidR="004D24DA">
              <w:rPr>
                <w:noProof/>
                <w:webHidden/>
              </w:rPr>
              <w:fldChar w:fldCharType="separate"/>
            </w:r>
            <w:r w:rsidR="004D24DA">
              <w:rPr>
                <w:noProof/>
                <w:webHidden/>
              </w:rPr>
              <w:t>29</w:t>
            </w:r>
            <w:r w:rsidR="004D24DA">
              <w:rPr>
                <w:noProof/>
                <w:webHidden/>
              </w:rPr>
              <w:fldChar w:fldCharType="end"/>
            </w:r>
          </w:hyperlink>
        </w:p>
        <w:p w14:paraId="6CA97969" w14:textId="2B815A71" w:rsidR="004D24DA" w:rsidRDefault="00000000">
          <w:pPr>
            <w:pStyle w:val="TOC2"/>
            <w:tabs>
              <w:tab w:val="right" w:leader="dot" w:pos="10456"/>
            </w:tabs>
            <w:rPr>
              <w:rFonts w:eastAsiaTheme="minorEastAsia"/>
              <w:noProof/>
              <w:kern w:val="2"/>
              <w14:ligatures w14:val="standardContextual"/>
            </w:rPr>
          </w:pPr>
          <w:hyperlink w:anchor="_Toc164224171" w:history="1">
            <w:r w:rsidR="004D24DA" w:rsidRPr="00463530">
              <w:rPr>
                <w:rStyle w:val="Hyperlink"/>
                <w:noProof/>
              </w:rPr>
              <w:t>5.3 Performance Evaluation</w:t>
            </w:r>
            <w:r w:rsidR="004D24DA">
              <w:rPr>
                <w:noProof/>
                <w:webHidden/>
              </w:rPr>
              <w:tab/>
            </w:r>
            <w:r w:rsidR="004D24DA">
              <w:rPr>
                <w:noProof/>
                <w:webHidden/>
              </w:rPr>
              <w:fldChar w:fldCharType="begin"/>
            </w:r>
            <w:r w:rsidR="004D24DA">
              <w:rPr>
                <w:noProof/>
                <w:webHidden/>
              </w:rPr>
              <w:instrText xml:space="preserve"> PAGEREF _Toc164224171 \h </w:instrText>
            </w:r>
            <w:r w:rsidR="004D24DA">
              <w:rPr>
                <w:noProof/>
                <w:webHidden/>
              </w:rPr>
            </w:r>
            <w:r w:rsidR="004D24DA">
              <w:rPr>
                <w:noProof/>
                <w:webHidden/>
              </w:rPr>
              <w:fldChar w:fldCharType="separate"/>
            </w:r>
            <w:r w:rsidR="004D24DA">
              <w:rPr>
                <w:noProof/>
                <w:webHidden/>
              </w:rPr>
              <w:t>29</w:t>
            </w:r>
            <w:r w:rsidR="004D24DA">
              <w:rPr>
                <w:noProof/>
                <w:webHidden/>
              </w:rPr>
              <w:fldChar w:fldCharType="end"/>
            </w:r>
          </w:hyperlink>
        </w:p>
        <w:p w14:paraId="3CA3989F" w14:textId="4B287E90" w:rsidR="004D24DA" w:rsidRDefault="00000000">
          <w:pPr>
            <w:pStyle w:val="TOC2"/>
            <w:tabs>
              <w:tab w:val="right" w:leader="dot" w:pos="10456"/>
            </w:tabs>
            <w:rPr>
              <w:rFonts w:eastAsiaTheme="minorEastAsia"/>
              <w:noProof/>
              <w:kern w:val="2"/>
              <w14:ligatures w14:val="standardContextual"/>
            </w:rPr>
          </w:pPr>
          <w:hyperlink w:anchor="_Toc164224172" w:history="1">
            <w:r w:rsidR="004D24DA" w:rsidRPr="00463530">
              <w:rPr>
                <w:rStyle w:val="Hyperlink"/>
                <w:noProof/>
              </w:rPr>
              <w:t>5.4 User Feedback and User Acceptance</w:t>
            </w:r>
            <w:r w:rsidR="004D24DA">
              <w:rPr>
                <w:noProof/>
                <w:webHidden/>
              </w:rPr>
              <w:tab/>
            </w:r>
            <w:r w:rsidR="004D24DA">
              <w:rPr>
                <w:noProof/>
                <w:webHidden/>
              </w:rPr>
              <w:fldChar w:fldCharType="begin"/>
            </w:r>
            <w:r w:rsidR="004D24DA">
              <w:rPr>
                <w:noProof/>
                <w:webHidden/>
              </w:rPr>
              <w:instrText xml:space="preserve"> PAGEREF _Toc164224172 \h </w:instrText>
            </w:r>
            <w:r w:rsidR="004D24DA">
              <w:rPr>
                <w:noProof/>
                <w:webHidden/>
              </w:rPr>
            </w:r>
            <w:r w:rsidR="004D24DA">
              <w:rPr>
                <w:noProof/>
                <w:webHidden/>
              </w:rPr>
              <w:fldChar w:fldCharType="separate"/>
            </w:r>
            <w:r w:rsidR="004D24DA">
              <w:rPr>
                <w:noProof/>
                <w:webHidden/>
              </w:rPr>
              <w:t>29</w:t>
            </w:r>
            <w:r w:rsidR="004D24DA">
              <w:rPr>
                <w:noProof/>
                <w:webHidden/>
              </w:rPr>
              <w:fldChar w:fldCharType="end"/>
            </w:r>
          </w:hyperlink>
        </w:p>
        <w:p w14:paraId="6B22DFC1" w14:textId="2C96F0F7" w:rsidR="004D24DA" w:rsidRDefault="00000000">
          <w:pPr>
            <w:pStyle w:val="TOC2"/>
            <w:tabs>
              <w:tab w:val="right" w:leader="dot" w:pos="10456"/>
            </w:tabs>
            <w:rPr>
              <w:rFonts w:eastAsiaTheme="minorEastAsia"/>
              <w:noProof/>
              <w:kern w:val="2"/>
              <w14:ligatures w14:val="standardContextual"/>
            </w:rPr>
          </w:pPr>
          <w:hyperlink w:anchor="_Toc164224173" w:history="1">
            <w:r w:rsidR="004D24DA" w:rsidRPr="00463530">
              <w:rPr>
                <w:rStyle w:val="Hyperlink"/>
                <w:noProof/>
              </w:rPr>
              <w:t>Gantt Chart</w:t>
            </w:r>
            <w:r w:rsidR="004D24DA">
              <w:rPr>
                <w:noProof/>
                <w:webHidden/>
              </w:rPr>
              <w:tab/>
            </w:r>
            <w:r w:rsidR="004D24DA">
              <w:rPr>
                <w:noProof/>
                <w:webHidden/>
              </w:rPr>
              <w:fldChar w:fldCharType="begin"/>
            </w:r>
            <w:r w:rsidR="004D24DA">
              <w:rPr>
                <w:noProof/>
                <w:webHidden/>
              </w:rPr>
              <w:instrText xml:space="preserve"> PAGEREF _Toc164224173 \h </w:instrText>
            </w:r>
            <w:r w:rsidR="004D24DA">
              <w:rPr>
                <w:noProof/>
                <w:webHidden/>
              </w:rPr>
            </w:r>
            <w:r w:rsidR="004D24DA">
              <w:rPr>
                <w:noProof/>
                <w:webHidden/>
              </w:rPr>
              <w:fldChar w:fldCharType="separate"/>
            </w:r>
            <w:r w:rsidR="004D24DA">
              <w:rPr>
                <w:noProof/>
                <w:webHidden/>
              </w:rPr>
              <w:t>29</w:t>
            </w:r>
            <w:r w:rsidR="004D24DA">
              <w:rPr>
                <w:noProof/>
                <w:webHidden/>
              </w:rPr>
              <w:fldChar w:fldCharType="end"/>
            </w:r>
          </w:hyperlink>
        </w:p>
        <w:p w14:paraId="33EEE0B5" w14:textId="04B83B1F" w:rsidR="004D24DA" w:rsidRDefault="00000000">
          <w:pPr>
            <w:pStyle w:val="TOC1"/>
            <w:tabs>
              <w:tab w:val="right" w:leader="dot" w:pos="10456"/>
            </w:tabs>
            <w:rPr>
              <w:rFonts w:eastAsiaTheme="minorEastAsia"/>
              <w:noProof/>
              <w:kern w:val="2"/>
              <w14:ligatures w14:val="standardContextual"/>
            </w:rPr>
          </w:pPr>
          <w:hyperlink w:anchor="_Toc164224174" w:history="1">
            <w:r w:rsidR="004D24DA" w:rsidRPr="00463530">
              <w:rPr>
                <w:rStyle w:val="Hyperlink"/>
                <w:noProof/>
              </w:rPr>
              <w:t>Results and Analysis</w:t>
            </w:r>
            <w:r w:rsidR="004D24DA">
              <w:rPr>
                <w:noProof/>
                <w:webHidden/>
              </w:rPr>
              <w:tab/>
            </w:r>
            <w:r w:rsidR="004D24DA">
              <w:rPr>
                <w:noProof/>
                <w:webHidden/>
              </w:rPr>
              <w:fldChar w:fldCharType="begin"/>
            </w:r>
            <w:r w:rsidR="004D24DA">
              <w:rPr>
                <w:noProof/>
                <w:webHidden/>
              </w:rPr>
              <w:instrText xml:space="preserve"> PAGEREF _Toc164224174 \h </w:instrText>
            </w:r>
            <w:r w:rsidR="004D24DA">
              <w:rPr>
                <w:noProof/>
                <w:webHidden/>
              </w:rPr>
            </w:r>
            <w:r w:rsidR="004D24DA">
              <w:rPr>
                <w:noProof/>
                <w:webHidden/>
              </w:rPr>
              <w:fldChar w:fldCharType="separate"/>
            </w:r>
            <w:r w:rsidR="004D24DA">
              <w:rPr>
                <w:noProof/>
                <w:webHidden/>
              </w:rPr>
              <w:t>30</w:t>
            </w:r>
            <w:r w:rsidR="004D24DA">
              <w:rPr>
                <w:noProof/>
                <w:webHidden/>
              </w:rPr>
              <w:fldChar w:fldCharType="end"/>
            </w:r>
          </w:hyperlink>
        </w:p>
        <w:p w14:paraId="6E2F4150" w14:textId="1F3C1B58" w:rsidR="004D24DA" w:rsidRDefault="00000000">
          <w:pPr>
            <w:pStyle w:val="TOC2"/>
            <w:tabs>
              <w:tab w:val="right" w:leader="dot" w:pos="10456"/>
            </w:tabs>
            <w:rPr>
              <w:rFonts w:eastAsiaTheme="minorEastAsia"/>
              <w:noProof/>
              <w:kern w:val="2"/>
              <w14:ligatures w14:val="standardContextual"/>
            </w:rPr>
          </w:pPr>
          <w:hyperlink w:anchor="_Toc164224175" w:history="1">
            <w:r w:rsidR="004D24DA" w:rsidRPr="00463530">
              <w:rPr>
                <w:rStyle w:val="Hyperlink"/>
                <w:noProof/>
              </w:rPr>
              <w:t>6.1 Data Analysis and Interpretation</w:t>
            </w:r>
            <w:r w:rsidR="004D24DA">
              <w:rPr>
                <w:noProof/>
                <w:webHidden/>
              </w:rPr>
              <w:tab/>
            </w:r>
            <w:r w:rsidR="004D24DA">
              <w:rPr>
                <w:noProof/>
                <w:webHidden/>
              </w:rPr>
              <w:fldChar w:fldCharType="begin"/>
            </w:r>
            <w:r w:rsidR="004D24DA">
              <w:rPr>
                <w:noProof/>
                <w:webHidden/>
              </w:rPr>
              <w:instrText xml:space="preserve"> PAGEREF _Toc164224175 \h </w:instrText>
            </w:r>
            <w:r w:rsidR="004D24DA">
              <w:rPr>
                <w:noProof/>
                <w:webHidden/>
              </w:rPr>
            </w:r>
            <w:r w:rsidR="004D24DA">
              <w:rPr>
                <w:noProof/>
                <w:webHidden/>
              </w:rPr>
              <w:fldChar w:fldCharType="separate"/>
            </w:r>
            <w:r w:rsidR="004D24DA">
              <w:rPr>
                <w:noProof/>
                <w:webHidden/>
              </w:rPr>
              <w:t>30</w:t>
            </w:r>
            <w:r w:rsidR="004D24DA">
              <w:rPr>
                <w:noProof/>
                <w:webHidden/>
              </w:rPr>
              <w:fldChar w:fldCharType="end"/>
            </w:r>
          </w:hyperlink>
        </w:p>
        <w:p w14:paraId="25E997CB" w14:textId="31413FBB" w:rsidR="004D24DA" w:rsidRDefault="00000000">
          <w:pPr>
            <w:pStyle w:val="TOC2"/>
            <w:tabs>
              <w:tab w:val="right" w:leader="dot" w:pos="10456"/>
            </w:tabs>
            <w:rPr>
              <w:rFonts w:eastAsiaTheme="minorEastAsia"/>
              <w:noProof/>
              <w:kern w:val="2"/>
              <w14:ligatures w14:val="standardContextual"/>
            </w:rPr>
          </w:pPr>
          <w:hyperlink w:anchor="_Toc164224176" w:history="1">
            <w:r w:rsidR="004D24DA" w:rsidRPr="00463530">
              <w:rPr>
                <w:rStyle w:val="Hyperlink"/>
                <w:noProof/>
              </w:rPr>
              <w:t>6.2 Comparison with Existing Solutions</w:t>
            </w:r>
            <w:r w:rsidR="004D24DA">
              <w:rPr>
                <w:noProof/>
                <w:webHidden/>
              </w:rPr>
              <w:tab/>
            </w:r>
            <w:r w:rsidR="004D24DA">
              <w:rPr>
                <w:noProof/>
                <w:webHidden/>
              </w:rPr>
              <w:fldChar w:fldCharType="begin"/>
            </w:r>
            <w:r w:rsidR="004D24DA">
              <w:rPr>
                <w:noProof/>
                <w:webHidden/>
              </w:rPr>
              <w:instrText xml:space="preserve"> PAGEREF _Toc164224176 \h </w:instrText>
            </w:r>
            <w:r w:rsidR="004D24DA">
              <w:rPr>
                <w:noProof/>
                <w:webHidden/>
              </w:rPr>
            </w:r>
            <w:r w:rsidR="004D24DA">
              <w:rPr>
                <w:noProof/>
                <w:webHidden/>
              </w:rPr>
              <w:fldChar w:fldCharType="separate"/>
            </w:r>
            <w:r w:rsidR="004D24DA">
              <w:rPr>
                <w:noProof/>
                <w:webHidden/>
              </w:rPr>
              <w:t>30</w:t>
            </w:r>
            <w:r w:rsidR="004D24DA">
              <w:rPr>
                <w:noProof/>
                <w:webHidden/>
              </w:rPr>
              <w:fldChar w:fldCharType="end"/>
            </w:r>
          </w:hyperlink>
        </w:p>
        <w:p w14:paraId="0D7118CC" w14:textId="502CE602" w:rsidR="004D24DA" w:rsidRDefault="00000000">
          <w:pPr>
            <w:pStyle w:val="TOC2"/>
            <w:tabs>
              <w:tab w:val="right" w:leader="dot" w:pos="10456"/>
            </w:tabs>
            <w:rPr>
              <w:rFonts w:eastAsiaTheme="minorEastAsia"/>
              <w:noProof/>
              <w:kern w:val="2"/>
              <w14:ligatures w14:val="standardContextual"/>
            </w:rPr>
          </w:pPr>
          <w:hyperlink w:anchor="_Toc164224177" w:history="1">
            <w:r w:rsidR="004D24DA" w:rsidRPr="00463530">
              <w:rPr>
                <w:rStyle w:val="Hyperlink"/>
                <w:noProof/>
              </w:rPr>
              <w:t>6.3 Evaluation of Objectives</w:t>
            </w:r>
            <w:r w:rsidR="004D24DA">
              <w:rPr>
                <w:noProof/>
                <w:webHidden/>
              </w:rPr>
              <w:tab/>
            </w:r>
            <w:r w:rsidR="004D24DA">
              <w:rPr>
                <w:noProof/>
                <w:webHidden/>
              </w:rPr>
              <w:fldChar w:fldCharType="begin"/>
            </w:r>
            <w:r w:rsidR="004D24DA">
              <w:rPr>
                <w:noProof/>
                <w:webHidden/>
              </w:rPr>
              <w:instrText xml:space="preserve"> PAGEREF _Toc164224177 \h </w:instrText>
            </w:r>
            <w:r w:rsidR="004D24DA">
              <w:rPr>
                <w:noProof/>
                <w:webHidden/>
              </w:rPr>
            </w:r>
            <w:r w:rsidR="004D24DA">
              <w:rPr>
                <w:noProof/>
                <w:webHidden/>
              </w:rPr>
              <w:fldChar w:fldCharType="separate"/>
            </w:r>
            <w:r w:rsidR="004D24DA">
              <w:rPr>
                <w:noProof/>
                <w:webHidden/>
              </w:rPr>
              <w:t>30</w:t>
            </w:r>
            <w:r w:rsidR="004D24DA">
              <w:rPr>
                <w:noProof/>
                <w:webHidden/>
              </w:rPr>
              <w:fldChar w:fldCharType="end"/>
            </w:r>
          </w:hyperlink>
        </w:p>
        <w:p w14:paraId="46D0F99D" w14:textId="4BDE7707" w:rsidR="004D24DA" w:rsidRDefault="00000000">
          <w:pPr>
            <w:pStyle w:val="TOC1"/>
            <w:tabs>
              <w:tab w:val="right" w:leader="dot" w:pos="10456"/>
            </w:tabs>
            <w:rPr>
              <w:rFonts w:eastAsiaTheme="minorEastAsia"/>
              <w:noProof/>
              <w:kern w:val="2"/>
              <w14:ligatures w14:val="standardContextual"/>
            </w:rPr>
          </w:pPr>
          <w:hyperlink w:anchor="_Toc164224178" w:history="1">
            <w:r w:rsidR="004D24DA" w:rsidRPr="00463530">
              <w:rPr>
                <w:rStyle w:val="Hyperlink"/>
                <w:rFonts w:cstheme="minorHAnsi"/>
                <w:noProof/>
              </w:rPr>
              <w:t>Risk management plan:</w:t>
            </w:r>
            <w:r w:rsidR="004D24DA">
              <w:rPr>
                <w:noProof/>
                <w:webHidden/>
              </w:rPr>
              <w:tab/>
            </w:r>
            <w:r w:rsidR="004D24DA">
              <w:rPr>
                <w:noProof/>
                <w:webHidden/>
              </w:rPr>
              <w:fldChar w:fldCharType="begin"/>
            </w:r>
            <w:r w:rsidR="004D24DA">
              <w:rPr>
                <w:noProof/>
                <w:webHidden/>
              </w:rPr>
              <w:instrText xml:space="preserve"> PAGEREF _Toc164224178 \h </w:instrText>
            </w:r>
            <w:r w:rsidR="004D24DA">
              <w:rPr>
                <w:noProof/>
                <w:webHidden/>
              </w:rPr>
            </w:r>
            <w:r w:rsidR="004D24DA">
              <w:rPr>
                <w:noProof/>
                <w:webHidden/>
              </w:rPr>
              <w:fldChar w:fldCharType="separate"/>
            </w:r>
            <w:r w:rsidR="004D24DA">
              <w:rPr>
                <w:noProof/>
                <w:webHidden/>
              </w:rPr>
              <w:t>31</w:t>
            </w:r>
            <w:r w:rsidR="004D24DA">
              <w:rPr>
                <w:noProof/>
                <w:webHidden/>
              </w:rPr>
              <w:fldChar w:fldCharType="end"/>
            </w:r>
          </w:hyperlink>
        </w:p>
        <w:p w14:paraId="5A04DC04" w14:textId="4DBF0457" w:rsidR="004D24DA" w:rsidRDefault="00000000">
          <w:pPr>
            <w:pStyle w:val="TOC1"/>
            <w:tabs>
              <w:tab w:val="right" w:leader="dot" w:pos="10456"/>
            </w:tabs>
            <w:rPr>
              <w:rFonts w:eastAsiaTheme="minorEastAsia"/>
              <w:noProof/>
              <w:kern w:val="2"/>
              <w14:ligatures w14:val="standardContextual"/>
            </w:rPr>
          </w:pPr>
          <w:hyperlink w:anchor="_Toc164224179" w:history="1">
            <w:r w:rsidR="004D24DA" w:rsidRPr="00463530">
              <w:rPr>
                <w:rStyle w:val="Hyperlink"/>
                <w:rFonts w:cstheme="minorHAnsi"/>
                <w:noProof/>
              </w:rPr>
              <w:t>Bibliography:</w:t>
            </w:r>
            <w:r w:rsidR="004D24DA">
              <w:rPr>
                <w:noProof/>
                <w:webHidden/>
              </w:rPr>
              <w:tab/>
            </w:r>
            <w:r w:rsidR="004D24DA">
              <w:rPr>
                <w:noProof/>
                <w:webHidden/>
              </w:rPr>
              <w:fldChar w:fldCharType="begin"/>
            </w:r>
            <w:r w:rsidR="004D24DA">
              <w:rPr>
                <w:noProof/>
                <w:webHidden/>
              </w:rPr>
              <w:instrText xml:space="preserve"> PAGEREF _Toc164224179 \h </w:instrText>
            </w:r>
            <w:r w:rsidR="004D24DA">
              <w:rPr>
                <w:noProof/>
                <w:webHidden/>
              </w:rPr>
            </w:r>
            <w:r w:rsidR="004D24DA">
              <w:rPr>
                <w:noProof/>
                <w:webHidden/>
              </w:rPr>
              <w:fldChar w:fldCharType="separate"/>
            </w:r>
            <w:r w:rsidR="004D24DA">
              <w:rPr>
                <w:noProof/>
                <w:webHidden/>
              </w:rPr>
              <w:t>32</w:t>
            </w:r>
            <w:r w:rsidR="004D24DA">
              <w:rPr>
                <w:noProof/>
                <w:webHidden/>
              </w:rPr>
              <w:fldChar w:fldCharType="end"/>
            </w:r>
          </w:hyperlink>
        </w:p>
        <w:p w14:paraId="07797972" w14:textId="5EF1FFEB" w:rsidR="004D24DA" w:rsidRDefault="00000000">
          <w:pPr>
            <w:pStyle w:val="TOC1"/>
            <w:tabs>
              <w:tab w:val="right" w:leader="dot" w:pos="10456"/>
            </w:tabs>
            <w:rPr>
              <w:rFonts w:eastAsiaTheme="minorEastAsia"/>
              <w:noProof/>
              <w:kern w:val="2"/>
              <w14:ligatures w14:val="standardContextual"/>
            </w:rPr>
          </w:pPr>
          <w:hyperlink w:anchor="_Toc164224180" w:history="1">
            <w:r w:rsidR="004D24DA" w:rsidRPr="00463530">
              <w:rPr>
                <w:rStyle w:val="Hyperlink"/>
                <w:noProof/>
              </w:rPr>
              <w:t>7. Conclusion and Future Work</w:t>
            </w:r>
            <w:r w:rsidR="004D24DA">
              <w:rPr>
                <w:noProof/>
                <w:webHidden/>
              </w:rPr>
              <w:tab/>
            </w:r>
            <w:r w:rsidR="004D24DA">
              <w:rPr>
                <w:noProof/>
                <w:webHidden/>
              </w:rPr>
              <w:fldChar w:fldCharType="begin"/>
            </w:r>
            <w:r w:rsidR="004D24DA">
              <w:rPr>
                <w:noProof/>
                <w:webHidden/>
              </w:rPr>
              <w:instrText xml:space="preserve"> PAGEREF _Toc164224180 \h </w:instrText>
            </w:r>
            <w:r w:rsidR="004D24DA">
              <w:rPr>
                <w:noProof/>
                <w:webHidden/>
              </w:rPr>
            </w:r>
            <w:r w:rsidR="004D24DA">
              <w:rPr>
                <w:noProof/>
                <w:webHidden/>
              </w:rPr>
              <w:fldChar w:fldCharType="separate"/>
            </w:r>
            <w:r w:rsidR="004D24DA">
              <w:rPr>
                <w:noProof/>
                <w:webHidden/>
              </w:rPr>
              <w:t>32</w:t>
            </w:r>
            <w:r w:rsidR="004D24DA">
              <w:rPr>
                <w:noProof/>
                <w:webHidden/>
              </w:rPr>
              <w:fldChar w:fldCharType="end"/>
            </w:r>
          </w:hyperlink>
        </w:p>
        <w:p w14:paraId="5A34C4C8" w14:textId="36D926E4" w:rsidR="004D24DA" w:rsidRDefault="00000000">
          <w:pPr>
            <w:pStyle w:val="TOC2"/>
            <w:tabs>
              <w:tab w:val="right" w:leader="dot" w:pos="10456"/>
            </w:tabs>
            <w:rPr>
              <w:rFonts w:eastAsiaTheme="minorEastAsia"/>
              <w:noProof/>
              <w:kern w:val="2"/>
              <w14:ligatures w14:val="standardContextual"/>
            </w:rPr>
          </w:pPr>
          <w:hyperlink w:anchor="_Toc164224181" w:history="1">
            <w:r w:rsidR="004D24DA" w:rsidRPr="00463530">
              <w:rPr>
                <w:rStyle w:val="Hyperlink"/>
                <w:noProof/>
              </w:rPr>
              <w:t>7.1 Summary of Findings</w:t>
            </w:r>
            <w:r w:rsidR="004D24DA">
              <w:rPr>
                <w:noProof/>
                <w:webHidden/>
              </w:rPr>
              <w:tab/>
            </w:r>
            <w:r w:rsidR="004D24DA">
              <w:rPr>
                <w:noProof/>
                <w:webHidden/>
              </w:rPr>
              <w:fldChar w:fldCharType="begin"/>
            </w:r>
            <w:r w:rsidR="004D24DA">
              <w:rPr>
                <w:noProof/>
                <w:webHidden/>
              </w:rPr>
              <w:instrText xml:space="preserve"> PAGEREF _Toc164224181 \h </w:instrText>
            </w:r>
            <w:r w:rsidR="004D24DA">
              <w:rPr>
                <w:noProof/>
                <w:webHidden/>
              </w:rPr>
            </w:r>
            <w:r w:rsidR="004D24DA">
              <w:rPr>
                <w:noProof/>
                <w:webHidden/>
              </w:rPr>
              <w:fldChar w:fldCharType="separate"/>
            </w:r>
            <w:r w:rsidR="004D24DA">
              <w:rPr>
                <w:noProof/>
                <w:webHidden/>
              </w:rPr>
              <w:t>32</w:t>
            </w:r>
            <w:r w:rsidR="004D24DA">
              <w:rPr>
                <w:noProof/>
                <w:webHidden/>
              </w:rPr>
              <w:fldChar w:fldCharType="end"/>
            </w:r>
          </w:hyperlink>
        </w:p>
        <w:p w14:paraId="356E199A" w14:textId="2F19BB22" w:rsidR="004D24DA" w:rsidRDefault="00000000">
          <w:pPr>
            <w:pStyle w:val="TOC2"/>
            <w:tabs>
              <w:tab w:val="right" w:leader="dot" w:pos="10456"/>
            </w:tabs>
            <w:rPr>
              <w:rFonts w:eastAsiaTheme="minorEastAsia"/>
              <w:noProof/>
              <w:kern w:val="2"/>
              <w14:ligatures w14:val="standardContextual"/>
            </w:rPr>
          </w:pPr>
          <w:hyperlink w:anchor="_Toc164224182" w:history="1">
            <w:r w:rsidR="004D24DA" w:rsidRPr="00463530">
              <w:rPr>
                <w:rStyle w:val="Hyperlink"/>
                <w:noProof/>
              </w:rPr>
              <w:t>7.2 Contributions and Achievements</w:t>
            </w:r>
            <w:r w:rsidR="004D24DA">
              <w:rPr>
                <w:noProof/>
                <w:webHidden/>
              </w:rPr>
              <w:tab/>
            </w:r>
            <w:r w:rsidR="004D24DA">
              <w:rPr>
                <w:noProof/>
                <w:webHidden/>
              </w:rPr>
              <w:fldChar w:fldCharType="begin"/>
            </w:r>
            <w:r w:rsidR="004D24DA">
              <w:rPr>
                <w:noProof/>
                <w:webHidden/>
              </w:rPr>
              <w:instrText xml:space="preserve"> PAGEREF _Toc164224182 \h </w:instrText>
            </w:r>
            <w:r w:rsidR="004D24DA">
              <w:rPr>
                <w:noProof/>
                <w:webHidden/>
              </w:rPr>
            </w:r>
            <w:r w:rsidR="004D24DA">
              <w:rPr>
                <w:noProof/>
                <w:webHidden/>
              </w:rPr>
              <w:fldChar w:fldCharType="separate"/>
            </w:r>
            <w:r w:rsidR="004D24DA">
              <w:rPr>
                <w:noProof/>
                <w:webHidden/>
              </w:rPr>
              <w:t>32</w:t>
            </w:r>
            <w:r w:rsidR="004D24DA">
              <w:rPr>
                <w:noProof/>
                <w:webHidden/>
              </w:rPr>
              <w:fldChar w:fldCharType="end"/>
            </w:r>
          </w:hyperlink>
        </w:p>
        <w:p w14:paraId="5BD906D4" w14:textId="150ED74E" w:rsidR="004D24DA" w:rsidRDefault="00000000">
          <w:pPr>
            <w:pStyle w:val="TOC2"/>
            <w:tabs>
              <w:tab w:val="right" w:leader="dot" w:pos="10456"/>
            </w:tabs>
            <w:rPr>
              <w:rFonts w:eastAsiaTheme="minorEastAsia"/>
              <w:noProof/>
              <w:kern w:val="2"/>
              <w14:ligatures w14:val="standardContextual"/>
            </w:rPr>
          </w:pPr>
          <w:hyperlink w:anchor="_Toc164224183" w:history="1">
            <w:r w:rsidR="004D24DA" w:rsidRPr="00463530">
              <w:rPr>
                <w:rStyle w:val="Hyperlink"/>
                <w:noProof/>
              </w:rPr>
              <w:t>7.3 Recommendations for Future Work</w:t>
            </w:r>
            <w:r w:rsidR="004D24DA">
              <w:rPr>
                <w:noProof/>
                <w:webHidden/>
              </w:rPr>
              <w:tab/>
            </w:r>
            <w:r w:rsidR="004D24DA">
              <w:rPr>
                <w:noProof/>
                <w:webHidden/>
              </w:rPr>
              <w:fldChar w:fldCharType="begin"/>
            </w:r>
            <w:r w:rsidR="004D24DA">
              <w:rPr>
                <w:noProof/>
                <w:webHidden/>
              </w:rPr>
              <w:instrText xml:space="preserve"> PAGEREF _Toc164224183 \h </w:instrText>
            </w:r>
            <w:r w:rsidR="004D24DA">
              <w:rPr>
                <w:noProof/>
                <w:webHidden/>
              </w:rPr>
            </w:r>
            <w:r w:rsidR="004D24DA">
              <w:rPr>
                <w:noProof/>
                <w:webHidden/>
              </w:rPr>
              <w:fldChar w:fldCharType="separate"/>
            </w:r>
            <w:r w:rsidR="004D24DA">
              <w:rPr>
                <w:noProof/>
                <w:webHidden/>
              </w:rPr>
              <w:t>32</w:t>
            </w:r>
            <w:r w:rsidR="004D24DA">
              <w:rPr>
                <w:noProof/>
                <w:webHidden/>
              </w:rPr>
              <w:fldChar w:fldCharType="end"/>
            </w:r>
          </w:hyperlink>
        </w:p>
        <w:p w14:paraId="2FE7E3B6" w14:textId="485E16E8" w:rsidR="004D24DA" w:rsidRDefault="00000000">
          <w:pPr>
            <w:pStyle w:val="TOC2"/>
            <w:tabs>
              <w:tab w:val="right" w:leader="dot" w:pos="10456"/>
            </w:tabs>
            <w:rPr>
              <w:rFonts w:eastAsiaTheme="minorEastAsia"/>
              <w:noProof/>
              <w:kern w:val="2"/>
              <w14:ligatures w14:val="standardContextual"/>
            </w:rPr>
          </w:pPr>
          <w:hyperlink w:anchor="_Toc164224184" w:history="1">
            <w:r w:rsidR="004D24DA" w:rsidRPr="00463530">
              <w:rPr>
                <w:rStyle w:val="Hyperlink"/>
                <w:noProof/>
              </w:rPr>
              <w:t>References</w:t>
            </w:r>
            <w:r w:rsidR="004D24DA">
              <w:rPr>
                <w:noProof/>
                <w:webHidden/>
              </w:rPr>
              <w:tab/>
            </w:r>
            <w:r w:rsidR="004D24DA">
              <w:rPr>
                <w:noProof/>
                <w:webHidden/>
              </w:rPr>
              <w:fldChar w:fldCharType="begin"/>
            </w:r>
            <w:r w:rsidR="004D24DA">
              <w:rPr>
                <w:noProof/>
                <w:webHidden/>
              </w:rPr>
              <w:instrText xml:space="preserve"> PAGEREF _Toc164224184 \h </w:instrText>
            </w:r>
            <w:r w:rsidR="004D24DA">
              <w:rPr>
                <w:noProof/>
                <w:webHidden/>
              </w:rPr>
            </w:r>
            <w:r w:rsidR="004D24DA">
              <w:rPr>
                <w:noProof/>
                <w:webHidden/>
              </w:rPr>
              <w:fldChar w:fldCharType="separate"/>
            </w:r>
            <w:r w:rsidR="004D24DA">
              <w:rPr>
                <w:noProof/>
                <w:webHidden/>
              </w:rPr>
              <w:t>33</w:t>
            </w:r>
            <w:r w:rsidR="004D24DA">
              <w:rPr>
                <w:noProof/>
                <w:webHidden/>
              </w:rPr>
              <w:fldChar w:fldCharType="end"/>
            </w:r>
          </w:hyperlink>
        </w:p>
        <w:p w14:paraId="760E9DFF" w14:textId="6E1777C9" w:rsidR="003C259C" w:rsidRDefault="003C259C">
          <w:r>
            <w:rPr>
              <w:b/>
              <w:bCs/>
              <w:noProof/>
            </w:rPr>
            <w:fldChar w:fldCharType="end"/>
          </w:r>
        </w:p>
      </w:sdtContent>
    </w:sdt>
    <w:p w14:paraId="237787B1" w14:textId="77777777" w:rsidR="003C259C" w:rsidRDefault="003C259C">
      <w:pPr>
        <w:rPr>
          <w:rFonts w:cstheme="minorHAnsi"/>
        </w:rPr>
      </w:pPr>
    </w:p>
    <w:p w14:paraId="5D20155E" w14:textId="77777777" w:rsidR="00A724EF" w:rsidRDefault="00A724EF">
      <w:pPr>
        <w:rPr>
          <w:rFonts w:cstheme="minorHAnsi"/>
        </w:rPr>
      </w:pPr>
    </w:p>
    <w:p w14:paraId="21660F76" w14:textId="77777777" w:rsidR="00A724EF" w:rsidRDefault="00A724EF">
      <w:pPr>
        <w:rPr>
          <w:rFonts w:cstheme="minorHAnsi"/>
        </w:rPr>
      </w:pPr>
    </w:p>
    <w:p w14:paraId="02499A71" w14:textId="77777777" w:rsidR="00A724EF" w:rsidRDefault="00A724EF">
      <w:pPr>
        <w:rPr>
          <w:rFonts w:cstheme="minorHAnsi"/>
        </w:rPr>
      </w:pPr>
    </w:p>
    <w:p w14:paraId="1ADB033D" w14:textId="77777777" w:rsidR="00A724EF" w:rsidRDefault="00A724EF">
      <w:pPr>
        <w:rPr>
          <w:rFonts w:cstheme="minorHAnsi"/>
        </w:rPr>
      </w:pPr>
    </w:p>
    <w:p w14:paraId="0DDA1480" w14:textId="77777777" w:rsidR="00A724EF" w:rsidRDefault="00A724EF">
      <w:pPr>
        <w:rPr>
          <w:rFonts w:cstheme="minorHAnsi"/>
        </w:rPr>
      </w:pPr>
    </w:p>
    <w:p w14:paraId="3EB89E6A" w14:textId="77777777" w:rsidR="00A724EF" w:rsidRDefault="00A724EF">
      <w:pPr>
        <w:rPr>
          <w:rFonts w:cstheme="minorHAnsi"/>
        </w:rPr>
      </w:pPr>
    </w:p>
    <w:p w14:paraId="69328190" w14:textId="77777777" w:rsidR="00A724EF" w:rsidRDefault="00A724EF">
      <w:pPr>
        <w:rPr>
          <w:rFonts w:cstheme="minorHAnsi"/>
        </w:rPr>
      </w:pPr>
    </w:p>
    <w:p w14:paraId="0A8AE9DC" w14:textId="77777777" w:rsidR="00A724EF" w:rsidRDefault="00A724EF">
      <w:pPr>
        <w:rPr>
          <w:rFonts w:cstheme="minorHAnsi"/>
        </w:rPr>
      </w:pPr>
    </w:p>
    <w:p w14:paraId="4DD3D3D5" w14:textId="77777777" w:rsidR="00A724EF" w:rsidRDefault="00A724EF">
      <w:pPr>
        <w:rPr>
          <w:rFonts w:cstheme="minorHAnsi"/>
        </w:rPr>
      </w:pPr>
    </w:p>
    <w:p w14:paraId="014096DD" w14:textId="77777777" w:rsidR="00A724EF" w:rsidRDefault="00A724EF">
      <w:pPr>
        <w:rPr>
          <w:rFonts w:cstheme="minorHAnsi"/>
        </w:rPr>
      </w:pPr>
    </w:p>
    <w:p w14:paraId="57AD512E" w14:textId="77777777" w:rsidR="00A724EF" w:rsidRDefault="00A724EF">
      <w:pPr>
        <w:rPr>
          <w:rFonts w:cstheme="minorHAnsi"/>
        </w:rPr>
      </w:pPr>
    </w:p>
    <w:p w14:paraId="1921C0B1" w14:textId="77777777" w:rsidR="00A724EF" w:rsidRDefault="00A724EF">
      <w:pPr>
        <w:rPr>
          <w:rFonts w:cstheme="minorHAnsi"/>
        </w:rPr>
      </w:pPr>
    </w:p>
    <w:p w14:paraId="5FE9D5FF" w14:textId="77777777" w:rsidR="00A724EF" w:rsidRDefault="00A724EF">
      <w:pPr>
        <w:rPr>
          <w:rFonts w:cstheme="minorHAnsi"/>
        </w:rPr>
      </w:pPr>
    </w:p>
    <w:p w14:paraId="6E0480F5" w14:textId="77777777" w:rsidR="00A724EF" w:rsidRDefault="00A724EF">
      <w:pPr>
        <w:rPr>
          <w:rFonts w:cstheme="minorHAnsi"/>
        </w:rPr>
      </w:pPr>
    </w:p>
    <w:p w14:paraId="51022C8E" w14:textId="77777777" w:rsidR="00A724EF" w:rsidRDefault="00A724EF">
      <w:pPr>
        <w:rPr>
          <w:rFonts w:cstheme="minorHAnsi"/>
        </w:rPr>
      </w:pPr>
    </w:p>
    <w:p w14:paraId="2A92CAA9" w14:textId="77777777" w:rsidR="00A724EF" w:rsidRDefault="00A724EF">
      <w:pPr>
        <w:rPr>
          <w:rFonts w:cstheme="minorHAnsi"/>
        </w:rPr>
      </w:pPr>
    </w:p>
    <w:p w14:paraId="03EB0841" w14:textId="77777777" w:rsidR="00A724EF" w:rsidRDefault="00A724EF">
      <w:pPr>
        <w:rPr>
          <w:rFonts w:cstheme="minorHAnsi"/>
        </w:rPr>
      </w:pPr>
    </w:p>
    <w:p w14:paraId="39FC6E99" w14:textId="61E9AD01" w:rsidR="003C259C" w:rsidRPr="003C259C" w:rsidRDefault="00E4410B" w:rsidP="003C259C">
      <w:pPr>
        <w:pStyle w:val="Heading1"/>
      </w:pPr>
      <w:bookmarkStart w:id="5" w:name="_Toc151311834"/>
      <w:bookmarkStart w:id="6" w:name="_Toc164224061"/>
      <w:r w:rsidRPr="003C259C">
        <w:t>Introduction:</w:t>
      </w:r>
      <w:bookmarkEnd w:id="5"/>
      <w:bookmarkEnd w:id="6"/>
      <w:r w:rsidRPr="003C259C">
        <w:t xml:space="preserve"> </w:t>
      </w:r>
    </w:p>
    <w:p w14:paraId="72D62C9F" w14:textId="77777777" w:rsidR="00F1114B" w:rsidRPr="00F1114B" w:rsidRDefault="00F1114B" w:rsidP="00F1114B">
      <w:pPr>
        <w:jc w:val="both"/>
        <w:rPr>
          <w:rFonts w:cstheme="minorHAnsi"/>
        </w:rPr>
      </w:pPr>
    </w:p>
    <w:p w14:paraId="1D7AB884" w14:textId="134D4CA1" w:rsidR="00F1114B" w:rsidRPr="00F1114B" w:rsidRDefault="00F1114B" w:rsidP="00F1114B">
      <w:pPr>
        <w:jc w:val="both"/>
        <w:rPr>
          <w:rFonts w:cstheme="minorHAnsi"/>
        </w:rPr>
      </w:pPr>
      <w:r w:rsidRPr="00F1114B">
        <w:rPr>
          <w:rFonts w:cstheme="minorHAnsi"/>
        </w:rPr>
        <w:t>As digital technology reshapes industries globally, ecommerce has emerged as a pivotal element in modern economic development. However, its impact varies across regions, with Central Asia, particularly Tajikistan Pamir, lagging in the adoption and integration of online shopping platforms.</w:t>
      </w:r>
    </w:p>
    <w:p w14:paraId="08055109" w14:textId="77777777" w:rsidR="00F1114B" w:rsidRPr="00F1114B" w:rsidRDefault="00F1114B" w:rsidP="00F1114B">
      <w:pPr>
        <w:jc w:val="both"/>
        <w:rPr>
          <w:rFonts w:cstheme="minorHAnsi"/>
        </w:rPr>
      </w:pPr>
    </w:p>
    <w:p w14:paraId="4F0278C5" w14:textId="128332A9" w:rsidR="00F1114B" w:rsidRPr="00F1114B" w:rsidRDefault="00F1114B" w:rsidP="00F1114B">
      <w:pPr>
        <w:pStyle w:val="Heading2"/>
      </w:pPr>
      <w:bookmarkStart w:id="7" w:name="_Toc164224062"/>
      <w:r>
        <w:t xml:space="preserve">1.1 </w:t>
      </w:r>
      <w:r w:rsidRPr="00F1114B">
        <w:t>Background</w:t>
      </w:r>
      <w:bookmarkEnd w:id="7"/>
    </w:p>
    <w:p w14:paraId="2CE007BE" w14:textId="77777777" w:rsidR="00F1114B" w:rsidRPr="00F1114B" w:rsidRDefault="00F1114B" w:rsidP="00F1114B">
      <w:pPr>
        <w:jc w:val="both"/>
        <w:rPr>
          <w:rFonts w:cstheme="minorHAnsi"/>
        </w:rPr>
      </w:pPr>
    </w:p>
    <w:p w14:paraId="2995C643" w14:textId="5C0484A7" w:rsidR="00F1114B" w:rsidRPr="00F1114B" w:rsidRDefault="00F1114B" w:rsidP="00F1114B">
      <w:pPr>
        <w:jc w:val="both"/>
        <w:rPr>
          <w:rFonts w:cstheme="minorHAnsi"/>
        </w:rPr>
      </w:pPr>
      <w:r w:rsidRPr="00F1114B">
        <w:rPr>
          <w:rFonts w:cstheme="minorHAnsi"/>
        </w:rPr>
        <w:t>The inception of ecommerce was marked by the emergence of platforms like Amazon and eBay in the 1990s, revolutionizing the retail landscape by enabling consumers to access an expansive range of products from their homes and allowing sellers to reach global audiences. This digital transformation was supported by advances in mobile technology, secure online transactions, and efficient logistics. Despite the global proliferation of ecommerce, its penetration in Tajikistan has been slow, hindered by infrastructural deficiencies, logistical challenges, and a general reluctance to adopt new shopping modalities.</w:t>
      </w:r>
    </w:p>
    <w:p w14:paraId="71E3C1B1" w14:textId="77777777" w:rsidR="00F1114B" w:rsidRPr="00F1114B" w:rsidRDefault="00F1114B" w:rsidP="00F1114B">
      <w:pPr>
        <w:jc w:val="both"/>
        <w:rPr>
          <w:rFonts w:cstheme="minorHAnsi"/>
        </w:rPr>
      </w:pPr>
    </w:p>
    <w:p w14:paraId="498A9CD6" w14:textId="51029B49" w:rsidR="00F1114B" w:rsidRPr="00F1114B" w:rsidRDefault="00F1114B" w:rsidP="00F1114B">
      <w:pPr>
        <w:pStyle w:val="Heading2"/>
      </w:pPr>
      <w:bookmarkStart w:id="8" w:name="_Toc164224063"/>
      <w:r>
        <w:t>1.2</w:t>
      </w:r>
      <w:r w:rsidRPr="00F1114B">
        <w:t xml:space="preserve"> Problem Statement</w:t>
      </w:r>
      <w:bookmarkEnd w:id="8"/>
    </w:p>
    <w:p w14:paraId="65AF8931" w14:textId="77777777" w:rsidR="00F1114B" w:rsidRPr="00F1114B" w:rsidRDefault="00F1114B" w:rsidP="00F1114B">
      <w:pPr>
        <w:jc w:val="both"/>
        <w:rPr>
          <w:rFonts w:cstheme="minorHAnsi"/>
        </w:rPr>
      </w:pPr>
    </w:p>
    <w:p w14:paraId="1A2F19A2" w14:textId="3461CFA3" w:rsidR="00F1114B" w:rsidRPr="00F1114B" w:rsidRDefault="00F1114B" w:rsidP="00F1114B">
      <w:pPr>
        <w:jc w:val="both"/>
        <w:rPr>
          <w:rFonts w:cstheme="minorHAnsi"/>
        </w:rPr>
      </w:pPr>
      <w:r w:rsidRPr="00F1114B">
        <w:rPr>
          <w:rFonts w:cstheme="minorHAnsi"/>
        </w:rPr>
        <w:t>In Tajikistan, traditional ecommerce platforms are underutilized, and the population primarily relies on social media and informal online markets for purchases. This scenario presents several problems:</w:t>
      </w:r>
    </w:p>
    <w:p w14:paraId="1BF726DB" w14:textId="2767794E" w:rsidR="00F1114B" w:rsidRPr="00F1114B" w:rsidRDefault="00F1114B" w:rsidP="00F1114B">
      <w:pPr>
        <w:jc w:val="both"/>
        <w:rPr>
          <w:rFonts w:cstheme="minorHAnsi"/>
        </w:rPr>
      </w:pPr>
      <w:r w:rsidRPr="00F1114B">
        <w:rPr>
          <w:rFonts w:cstheme="minorHAnsi"/>
        </w:rPr>
        <w:t xml:space="preserve"> Accessibility and Availability: Residents, particularly in remote areas like Badakhshan, face significant hurdles in accessing basic goods and services. The absence of established online platforms often necessitates long, costly journeys to urban centers for essential purchases.</w:t>
      </w:r>
    </w:p>
    <w:p w14:paraId="739A7294" w14:textId="47A57E0D" w:rsidR="00F1114B" w:rsidRPr="00F1114B" w:rsidRDefault="00F1114B" w:rsidP="00F1114B">
      <w:pPr>
        <w:jc w:val="both"/>
        <w:rPr>
          <w:rFonts w:cstheme="minorHAnsi"/>
        </w:rPr>
      </w:pPr>
      <w:r w:rsidRPr="00F1114B">
        <w:rPr>
          <w:rFonts w:cstheme="minorHAnsi"/>
        </w:rPr>
        <w:t xml:space="preserve"> Economic Inclusion: Local vendors and artisans lack a platform to reach broader markets, stifling economic growth and limiting their potential customer base.</w:t>
      </w:r>
    </w:p>
    <w:p w14:paraId="072A7B80" w14:textId="131C6BD9" w:rsidR="00F1114B" w:rsidRPr="00F1114B" w:rsidRDefault="00F1114B" w:rsidP="00F1114B">
      <w:pPr>
        <w:jc w:val="both"/>
        <w:rPr>
          <w:rFonts w:cstheme="minorHAnsi"/>
        </w:rPr>
      </w:pPr>
      <w:r w:rsidRPr="00F1114B">
        <w:rPr>
          <w:rFonts w:cstheme="minorHAnsi"/>
        </w:rPr>
        <w:t xml:space="preserve"> Cost and Logistical Barriers: High import costs and logistical complications associated with international ecommerce platforms deter their use among Tajik consumers, making it difficult to access a diverse range of products.</w:t>
      </w:r>
    </w:p>
    <w:p w14:paraId="03D087FD" w14:textId="77777777" w:rsidR="00F1114B" w:rsidRPr="00F1114B" w:rsidRDefault="00F1114B" w:rsidP="00F1114B">
      <w:pPr>
        <w:jc w:val="both"/>
        <w:rPr>
          <w:rFonts w:cstheme="minorHAnsi"/>
        </w:rPr>
      </w:pPr>
    </w:p>
    <w:p w14:paraId="71FDA802" w14:textId="15B2CA55" w:rsidR="00F1114B" w:rsidRPr="00F1114B" w:rsidRDefault="00F1114B" w:rsidP="00F1114B">
      <w:pPr>
        <w:pStyle w:val="Heading2"/>
      </w:pPr>
      <w:bookmarkStart w:id="9" w:name="_Toc164224064"/>
      <w:r>
        <w:t>1.3</w:t>
      </w:r>
      <w:r w:rsidRPr="00F1114B">
        <w:t xml:space="preserve"> Scope of the Project</w:t>
      </w:r>
      <w:bookmarkEnd w:id="9"/>
    </w:p>
    <w:p w14:paraId="2B235049" w14:textId="77777777" w:rsidR="00F1114B" w:rsidRPr="00F1114B" w:rsidRDefault="00F1114B" w:rsidP="00F1114B">
      <w:pPr>
        <w:jc w:val="both"/>
        <w:rPr>
          <w:rFonts w:cstheme="minorHAnsi"/>
        </w:rPr>
      </w:pPr>
    </w:p>
    <w:p w14:paraId="04CBC83B" w14:textId="44622C70" w:rsidR="00F1114B" w:rsidRPr="00F1114B" w:rsidRDefault="00F1114B" w:rsidP="00F1114B">
      <w:pPr>
        <w:jc w:val="both"/>
        <w:rPr>
          <w:rFonts w:cstheme="minorHAnsi"/>
        </w:rPr>
      </w:pPr>
      <w:r w:rsidRPr="00F1114B">
        <w:rPr>
          <w:rFonts w:cstheme="minorHAnsi"/>
        </w:rPr>
        <w:t>This project aims to develop "AliCart," a tailored ecommerce platform designed to meet the specific needs of the Pamir market primarily and eventually expanding the scope , focusing on enhancing accessibility, fostering economic inclusion, and overcoming logistical challenges. The scope includes:</w:t>
      </w:r>
    </w:p>
    <w:p w14:paraId="18CD2C65" w14:textId="77777777" w:rsidR="00F1114B" w:rsidRPr="00F1114B" w:rsidRDefault="00F1114B" w:rsidP="00F1114B">
      <w:pPr>
        <w:jc w:val="both"/>
        <w:rPr>
          <w:rFonts w:cstheme="minorHAnsi"/>
        </w:rPr>
      </w:pPr>
    </w:p>
    <w:p w14:paraId="122CD192" w14:textId="5A8FD211" w:rsidR="00F1114B" w:rsidRPr="00F1114B" w:rsidRDefault="00F1114B" w:rsidP="00F1114B">
      <w:pPr>
        <w:jc w:val="both"/>
        <w:rPr>
          <w:rFonts w:cstheme="minorHAnsi"/>
        </w:rPr>
      </w:pPr>
      <w:r w:rsidRPr="00F1114B">
        <w:rPr>
          <w:rFonts w:cstheme="minorHAnsi"/>
        </w:rPr>
        <w:t xml:space="preserve"> Platform Development: Designing and implementing a userfriendly online platform that supports both desktop and mobile users.</w:t>
      </w:r>
    </w:p>
    <w:p w14:paraId="5C708E53" w14:textId="5A7AC152" w:rsidR="00F1114B" w:rsidRPr="00F1114B" w:rsidRDefault="00F1114B" w:rsidP="00F1114B">
      <w:pPr>
        <w:jc w:val="both"/>
        <w:rPr>
          <w:rFonts w:cstheme="minorHAnsi"/>
        </w:rPr>
      </w:pPr>
      <w:r w:rsidRPr="00F1114B">
        <w:rPr>
          <w:rFonts w:cstheme="minorHAnsi"/>
        </w:rPr>
        <w:t xml:space="preserve"> Vendor Integration: Creating a system that allows local vendors to easily register, list their products, and manage transactions.</w:t>
      </w:r>
    </w:p>
    <w:p w14:paraId="65110082" w14:textId="5CA140C2" w:rsidR="00F1114B" w:rsidRPr="00F1114B" w:rsidRDefault="00F1114B" w:rsidP="00F1114B">
      <w:pPr>
        <w:jc w:val="both"/>
        <w:rPr>
          <w:rFonts w:cstheme="minorHAnsi"/>
        </w:rPr>
      </w:pPr>
      <w:r w:rsidRPr="00F1114B">
        <w:rPr>
          <w:rFonts w:cstheme="minorHAnsi"/>
        </w:rPr>
        <w:t xml:space="preserve"> Logistics and Delivery Solutions: Establishing partnerships with local logistics companies to ensure efficient and costeffective delivery services.</w:t>
      </w:r>
    </w:p>
    <w:p w14:paraId="584D6CD1" w14:textId="313E2A85" w:rsidR="00F1114B" w:rsidRPr="00F1114B" w:rsidRDefault="00F1114B" w:rsidP="00F1114B">
      <w:pPr>
        <w:jc w:val="both"/>
        <w:rPr>
          <w:rFonts w:cstheme="minorHAnsi"/>
        </w:rPr>
      </w:pPr>
      <w:r w:rsidRPr="00F1114B">
        <w:rPr>
          <w:rFonts w:cstheme="minorHAnsi"/>
        </w:rPr>
        <w:t xml:space="preserve"> Security and Payment Processing: Integrating secure payment gateways that cater to the preferences and possibilities of the local populace, ensuring safety and trust in online transactions.</w:t>
      </w:r>
    </w:p>
    <w:p w14:paraId="2D5475DA" w14:textId="77777777" w:rsidR="00F1114B" w:rsidRPr="00F1114B" w:rsidRDefault="00F1114B" w:rsidP="00F1114B">
      <w:pPr>
        <w:jc w:val="both"/>
        <w:rPr>
          <w:rFonts w:cstheme="minorHAnsi"/>
        </w:rPr>
      </w:pPr>
    </w:p>
    <w:p w14:paraId="1C3A0390" w14:textId="3ED089A5" w:rsidR="00F1114B" w:rsidRPr="00F1114B" w:rsidRDefault="001D1A05" w:rsidP="001D1A05">
      <w:pPr>
        <w:pStyle w:val="Heading2"/>
      </w:pPr>
      <w:bookmarkStart w:id="10" w:name="_Toc164224065"/>
      <w:r>
        <w:t xml:space="preserve">1.4 </w:t>
      </w:r>
      <w:r w:rsidR="00F1114B" w:rsidRPr="00F1114B">
        <w:t>Additional Considerations</w:t>
      </w:r>
      <w:bookmarkEnd w:id="10"/>
    </w:p>
    <w:p w14:paraId="78A77D35" w14:textId="77777777" w:rsidR="00F1114B" w:rsidRPr="00F1114B" w:rsidRDefault="00F1114B" w:rsidP="00F1114B">
      <w:pPr>
        <w:jc w:val="both"/>
        <w:rPr>
          <w:rFonts w:cstheme="minorHAnsi"/>
        </w:rPr>
      </w:pPr>
    </w:p>
    <w:p w14:paraId="4C7B488C" w14:textId="629EDC50" w:rsidR="00F1114B" w:rsidRPr="00F1114B" w:rsidRDefault="00F1114B" w:rsidP="00F1114B">
      <w:pPr>
        <w:jc w:val="both"/>
        <w:rPr>
          <w:rFonts w:cstheme="minorHAnsi"/>
        </w:rPr>
      </w:pPr>
      <w:r w:rsidRPr="00F1114B">
        <w:rPr>
          <w:rFonts w:cstheme="minorHAnsi"/>
        </w:rPr>
        <w:t>In Tajikistan, consumers face significant hurdles when shopping online, such as high import costs that inflate the prices of desired goods. For example, a customer in Dushanbe looking to buy a topbrand shirt from Russia can expect to pay triple the cost due to import taxes and shipping fees. Moreover, local shopping options are often limited, leaving consumers in areas like Khorog to settle for knockoffs or secondhand items. Additionally, the busy lifestyles of workers, for instance in Suchan, GBAO, limit their ability to shop for groceries and daily essentials.</w:t>
      </w:r>
    </w:p>
    <w:p w14:paraId="309B0B16" w14:textId="77777777" w:rsidR="00F1114B" w:rsidRPr="00F1114B" w:rsidRDefault="00F1114B" w:rsidP="00F1114B">
      <w:pPr>
        <w:jc w:val="both"/>
        <w:rPr>
          <w:rFonts w:cstheme="minorHAnsi"/>
        </w:rPr>
      </w:pPr>
    </w:p>
    <w:p w14:paraId="470517DE" w14:textId="0376E2FA" w:rsidR="00F1114B" w:rsidRPr="00F1114B" w:rsidRDefault="00F1114B" w:rsidP="00F1114B">
      <w:pPr>
        <w:jc w:val="both"/>
        <w:rPr>
          <w:rFonts w:cstheme="minorHAnsi"/>
        </w:rPr>
      </w:pPr>
      <w:r w:rsidRPr="00F1114B">
        <w:rPr>
          <w:rFonts w:cstheme="minorHAnsi"/>
        </w:rPr>
        <w:t>To address these issues, AliCart will initially focus on establishing a robust online platform in Tajikistan, specifically in Pamir, Badakhshan, offering a diverse range of products including topbrand clothing and grocery items. Key strategies include:</w:t>
      </w:r>
    </w:p>
    <w:p w14:paraId="2971876D" w14:textId="02EE323E" w:rsidR="00F1114B" w:rsidRPr="00F1114B" w:rsidRDefault="00F1114B" w:rsidP="00F1114B">
      <w:pPr>
        <w:jc w:val="both"/>
        <w:rPr>
          <w:rFonts w:cstheme="minorHAnsi"/>
        </w:rPr>
      </w:pPr>
      <w:r w:rsidRPr="00F1114B">
        <w:rPr>
          <w:rFonts w:cstheme="minorHAnsi"/>
        </w:rPr>
        <w:t xml:space="preserve"> Navigating Import Tax and Shipping Challenges: To offer competitive pricing and manage import costs effectively.</w:t>
      </w:r>
    </w:p>
    <w:p w14:paraId="03652A08" w14:textId="070A2874" w:rsidR="00F1114B" w:rsidRPr="00F1114B" w:rsidRDefault="00F1114B" w:rsidP="00F1114B">
      <w:pPr>
        <w:jc w:val="both"/>
        <w:rPr>
          <w:rFonts w:cstheme="minorHAnsi"/>
        </w:rPr>
      </w:pPr>
      <w:r w:rsidRPr="00F1114B">
        <w:rPr>
          <w:rFonts w:cstheme="minorHAnsi"/>
        </w:rPr>
        <w:t xml:space="preserve"> Incorporating Local Tastes and Preferences: In product selection to ensure relevance and appeal.</w:t>
      </w:r>
    </w:p>
    <w:p w14:paraId="5B0A28AE" w14:textId="2BBE98E6" w:rsidR="00F1114B" w:rsidRPr="00F1114B" w:rsidRDefault="00F1114B" w:rsidP="00F1114B">
      <w:pPr>
        <w:jc w:val="both"/>
        <w:rPr>
          <w:rFonts w:cstheme="minorHAnsi"/>
        </w:rPr>
      </w:pPr>
      <w:r w:rsidRPr="00F1114B">
        <w:rPr>
          <w:rFonts w:cstheme="minorHAnsi"/>
        </w:rPr>
        <w:t xml:space="preserve"> Implementing a Delivery System: That reaches both urban and rural areas, with incentives such as free delivery for orders above 1000 somoni.</w:t>
      </w:r>
    </w:p>
    <w:p w14:paraId="2FC788C2" w14:textId="77777777" w:rsidR="00F1114B" w:rsidRPr="00F1114B" w:rsidRDefault="00F1114B" w:rsidP="00F1114B">
      <w:pPr>
        <w:jc w:val="both"/>
        <w:rPr>
          <w:rFonts w:cstheme="minorHAnsi"/>
        </w:rPr>
      </w:pPr>
    </w:p>
    <w:p w14:paraId="3BA0C245" w14:textId="49FC8736" w:rsidR="0070789A" w:rsidRDefault="00F1114B" w:rsidP="001D1A05">
      <w:pPr>
        <w:jc w:val="both"/>
      </w:pPr>
      <w:r w:rsidRPr="00F1114B">
        <w:rPr>
          <w:rFonts w:cstheme="minorHAnsi"/>
        </w:rPr>
        <w:t>Through AliCart, this project intends to introduce a robust ecommerce solution that not only enhances the shopping experience for consumers in Tajikistan but also supports local businesses by providing them with a platform to expand their reach. This approach addresses the current market deficiencies and contributes to the broader digital transformation of the region.</w:t>
      </w:r>
      <w:r w:rsidR="00E4410B">
        <w:t xml:space="preserve"> </w:t>
      </w:r>
    </w:p>
    <w:p w14:paraId="2149AB6F" w14:textId="77777777" w:rsidR="0070789A" w:rsidRDefault="0070789A">
      <w:pPr>
        <w:jc w:val="both"/>
        <w:rPr>
          <w:rFonts w:cstheme="minorHAnsi"/>
        </w:rPr>
      </w:pPr>
    </w:p>
    <w:p w14:paraId="12C50C83" w14:textId="77777777" w:rsidR="005D716F" w:rsidRDefault="005D716F">
      <w:pPr>
        <w:jc w:val="both"/>
        <w:rPr>
          <w:rFonts w:cstheme="minorHAnsi"/>
        </w:rPr>
      </w:pPr>
    </w:p>
    <w:p w14:paraId="3359D367" w14:textId="77777777" w:rsidR="005D716F" w:rsidRDefault="005D716F">
      <w:pPr>
        <w:jc w:val="both"/>
        <w:rPr>
          <w:rFonts w:cstheme="minorHAnsi"/>
        </w:rPr>
      </w:pPr>
    </w:p>
    <w:p w14:paraId="0B1B291C" w14:textId="77777777" w:rsidR="005D716F" w:rsidRDefault="005D716F">
      <w:pPr>
        <w:jc w:val="both"/>
        <w:rPr>
          <w:rFonts w:cstheme="minorHAnsi"/>
        </w:rPr>
      </w:pPr>
    </w:p>
    <w:p w14:paraId="021F07DC" w14:textId="77777777" w:rsidR="005D716F" w:rsidRDefault="005D716F">
      <w:pPr>
        <w:jc w:val="both"/>
        <w:rPr>
          <w:rFonts w:cstheme="minorHAnsi"/>
        </w:rPr>
      </w:pPr>
    </w:p>
    <w:p w14:paraId="712659CB" w14:textId="77777777" w:rsidR="005D716F" w:rsidRDefault="005D716F">
      <w:pPr>
        <w:jc w:val="both"/>
        <w:rPr>
          <w:rFonts w:cstheme="minorHAnsi"/>
        </w:rPr>
      </w:pPr>
    </w:p>
    <w:p w14:paraId="14813612" w14:textId="77777777" w:rsidR="005D716F" w:rsidRDefault="005D716F">
      <w:pPr>
        <w:jc w:val="both"/>
        <w:rPr>
          <w:rFonts w:cstheme="minorHAnsi"/>
        </w:rPr>
      </w:pPr>
    </w:p>
    <w:p w14:paraId="72E76BD8" w14:textId="77777777" w:rsidR="005D716F" w:rsidRDefault="005D716F">
      <w:pPr>
        <w:jc w:val="both"/>
        <w:rPr>
          <w:rFonts w:cstheme="minorHAnsi"/>
        </w:rPr>
      </w:pPr>
    </w:p>
    <w:p w14:paraId="351E9D0B" w14:textId="77777777" w:rsidR="005D716F" w:rsidRDefault="005D716F">
      <w:pPr>
        <w:jc w:val="both"/>
        <w:rPr>
          <w:rFonts w:cstheme="minorHAnsi"/>
        </w:rPr>
      </w:pPr>
    </w:p>
    <w:p w14:paraId="24A5CC9C" w14:textId="77777777" w:rsidR="005D716F" w:rsidRDefault="005D716F">
      <w:pPr>
        <w:jc w:val="both"/>
        <w:rPr>
          <w:rFonts w:cstheme="minorHAnsi"/>
        </w:rPr>
      </w:pPr>
    </w:p>
    <w:p w14:paraId="5D0A2588" w14:textId="77777777" w:rsidR="005D716F" w:rsidRDefault="005D716F">
      <w:pPr>
        <w:jc w:val="both"/>
        <w:rPr>
          <w:rFonts w:cstheme="minorHAnsi"/>
        </w:rPr>
      </w:pPr>
    </w:p>
    <w:p w14:paraId="1A6CC28A" w14:textId="77777777" w:rsidR="005D716F" w:rsidRDefault="005D716F">
      <w:pPr>
        <w:jc w:val="both"/>
        <w:rPr>
          <w:rFonts w:cstheme="minorHAnsi"/>
        </w:rPr>
      </w:pPr>
    </w:p>
    <w:p w14:paraId="2A007707" w14:textId="77777777" w:rsidR="005D716F" w:rsidRDefault="005D716F">
      <w:pPr>
        <w:jc w:val="both"/>
        <w:rPr>
          <w:rFonts w:cstheme="minorHAnsi"/>
        </w:rPr>
      </w:pPr>
    </w:p>
    <w:p w14:paraId="1A287D66" w14:textId="77777777" w:rsidR="005D716F" w:rsidRDefault="005D716F">
      <w:pPr>
        <w:jc w:val="both"/>
        <w:rPr>
          <w:rFonts w:cstheme="minorHAnsi"/>
        </w:rPr>
      </w:pPr>
    </w:p>
    <w:p w14:paraId="1DBBAA4F" w14:textId="77777777" w:rsidR="005D716F" w:rsidRDefault="005D716F">
      <w:pPr>
        <w:jc w:val="both"/>
        <w:rPr>
          <w:rFonts w:cstheme="minorHAnsi"/>
        </w:rPr>
      </w:pPr>
    </w:p>
    <w:p w14:paraId="30BC2C83" w14:textId="77777777" w:rsidR="005D716F" w:rsidRDefault="005D716F">
      <w:pPr>
        <w:jc w:val="both"/>
        <w:rPr>
          <w:rFonts w:cstheme="minorHAnsi"/>
        </w:rPr>
      </w:pPr>
    </w:p>
    <w:p w14:paraId="45CD1CFA" w14:textId="77777777" w:rsidR="005D716F" w:rsidRDefault="005D716F">
      <w:pPr>
        <w:jc w:val="both"/>
        <w:rPr>
          <w:rFonts w:cstheme="minorHAnsi"/>
        </w:rPr>
      </w:pPr>
    </w:p>
    <w:p w14:paraId="2D50CA63" w14:textId="77777777" w:rsidR="005D716F" w:rsidRDefault="005D716F">
      <w:pPr>
        <w:jc w:val="both"/>
        <w:rPr>
          <w:rFonts w:cstheme="minorHAnsi"/>
        </w:rPr>
      </w:pPr>
    </w:p>
    <w:p w14:paraId="5462CA14" w14:textId="77777777" w:rsidR="005D716F" w:rsidRDefault="005D716F">
      <w:pPr>
        <w:jc w:val="both"/>
        <w:rPr>
          <w:rFonts w:cstheme="minorHAnsi"/>
        </w:rPr>
      </w:pPr>
    </w:p>
    <w:p w14:paraId="0516F416" w14:textId="77777777" w:rsidR="005D716F" w:rsidRDefault="005D716F">
      <w:pPr>
        <w:jc w:val="both"/>
        <w:rPr>
          <w:rFonts w:cstheme="minorHAnsi"/>
        </w:rPr>
      </w:pPr>
    </w:p>
    <w:p w14:paraId="7F13FCC4" w14:textId="77777777" w:rsidR="005D716F" w:rsidRDefault="005D716F">
      <w:pPr>
        <w:jc w:val="both"/>
        <w:rPr>
          <w:rFonts w:cstheme="minorHAnsi"/>
        </w:rPr>
      </w:pPr>
    </w:p>
    <w:p w14:paraId="4CC5D685" w14:textId="77777777" w:rsidR="005D716F" w:rsidRDefault="005D716F">
      <w:pPr>
        <w:jc w:val="both"/>
        <w:rPr>
          <w:rFonts w:cstheme="minorHAnsi"/>
        </w:rPr>
      </w:pPr>
    </w:p>
    <w:p w14:paraId="3DBB8997" w14:textId="77777777" w:rsidR="005D716F" w:rsidRDefault="005D716F">
      <w:pPr>
        <w:jc w:val="both"/>
        <w:rPr>
          <w:rFonts w:cstheme="minorHAnsi"/>
        </w:rPr>
      </w:pPr>
    </w:p>
    <w:p w14:paraId="7A2CC635" w14:textId="77777777" w:rsidR="005D716F" w:rsidRDefault="005D716F">
      <w:pPr>
        <w:jc w:val="both"/>
        <w:rPr>
          <w:rFonts w:cstheme="minorHAnsi"/>
        </w:rPr>
      </w:pPr>
    </w:p>
    <w:p w14:paraId="3E76BDEC" w14:textId="77777777" w:rsidR="005D716F" w:rsidRDefault="005D716F">
      <w:pPr>
        <w:jc w:val="both"/>
        <w:rPr>
          <w:rFonts w:cstheme="minorHAnsi"/>
        </w:rPr>
      </w:pPr>
    </w:p>
    <w:p w14:paraId="06AD17D1" w14:textId="77777777" w:rsidR="005D716F" w:rsidRDefault="005D716F">
      <w:pPr>
        <w:jc w:val="both"/>
        <w:rPr>
          <w:rFonts w:cstheme="minorHAnsi"/>
        </w:rPr>
      </w:pPr>
    </w:p>
    <w:p w14:paraId="280EBDD5" w14:textId="77777777" w:rsidR="005D716F" w:rsidRDefault="005D716F">
      <w:pPr>
        <w:jc w:val="both"/>
        <w:rPr>
          <w:rFonts w:cstheme="minorHAnsi"/>
        </w:rPr>
      </w:pPr>
    </w:p>
    <w:p w14:paraId="02428910" w14:textId="77777777" w:rsidR="005D716F" w:rsidRDefault="005D716F">
      <w:pPr>
        <w:jc w:val="both"/>
        <w:rPr>
          <w:rFonts w:cstheme="minorHAnsi"/>
        </w:rPr>
      </w:pPr>
    </w:p>
    <w:p w14:paraId="29661941" w14:textId="77777777" w:rsidR="005D716F" w:rsidRDefault="005D716F">
      <w:pPr>
        <w:jc w:val="both"/>
        <w:rPr>
          <w:rFonts w:cstheme="minorHAnsi"/>
        </w:rPr>
      </w:pPr>
    </w:p>
    <w:p w14:paraId="2242770D" w14:textId="77777777" w:rsidR="0070789A" w:rsidRDefault="00E4410B">
      <w:pPr>
        <w:pStyle w:val="Heading1"/>
        <w:rPr>
          <w:rFonts w:asciiTheme="minorHAnsi" w:hAnsiTheme="minorHAnsi" w:cstheme="minorHAnsi"/>
        </w:rPr>
      </w:pPr>
      <w:bookmarkStart w:id="11" w:name="_Toc151311837"/>
      <w:bookmarkStart w:id="12" w:name="_Toc164224066"/>
      <w:r>
        <w:rPr>
          <w:rFonts w:asciiTheme="minorHAnsi" w:hAnsiTheme="minorHAnsi" w:cstheme="minorHAnsi"/>
        </w:rPr>
        <w:t>Literature Survey:</w:t>
      </w:r>
      <w:bookmarkEnd w:id="11"/>
      <w:bookmarkEnd w:id="12"/>
    </w:p>
    <w:p w14:paraId="6ADDEA43" w14:textId="77DC0123" w:rsidR="0070789A" w:rsidRDefault="00E4410B" w:rsidP="48EA769A">
      <w:pPr>
        <w:pStyle w:val="NormalWeb"/>
        <w:spacing w:before="280" w:after="280"/>
        <w:jc w:val="both"/>
        <w:rPr>
          <w:ins w:id="13" w:author="Jawad Haider" w:date="2024-03-27T08:41:00Z"/>
          <w:rFonts w:asciiTheme="minorHAnsi" w:hAnsiTheme="minorHAnsi" w:cstheme="minorBidi"/>
        </w:rPr>
      </w:pPr>
      <w:r w:rsidRPr="48EA769A">
        <w:rPr>
          <w:rFonts w:asciiTheme="minorHAnsi" w:hAnsiTheme="minorHAnsi" w:cstheme="minorBidi"/>
          <w:b/>
          <w:bCs/>
        </w:rPr>
        <w:t>Note</w:t>
      </w:r>
      <w:r w:rsidRPr="48EA769A">
        <w:rPr>
          <w:rFonts w:asciiTheme="minorHAnsi" w:hAnsiTheme="minorHAnsi" w:cstheme="minorBidi"/>
        </w:rPr>
        <w:t>: Literature survey must be used as an introduction to the subject area and provide current research status in the field. Explain the context of the problemsolution to be implemented and how it going to be used. The depth and quality of your literature survey is going to affect your grade for Midterm exam.</w:t>
      </w:r>
    </w:p>
    <w:p w14:paraId="17878F2A" w14:textId="3D01CF66" w:rsidR="48EA769A" w:rsidRDefault="48EA769A" w:rsidP="48EA769A">
      <w:pPr>
        <w:pStyle w:val="NormalWeb"/>
        <w:spacing w:before="280" w:after="280"/>
        <w:jc w:val="both"/>
        <w:rPr>
          <w:rFonts w:asciiTheme="minorHAnsi" w:hAnsiTheme="minorHAnsi" w:cstheme="minorBidi"/>
        </w:rPr>
      </w:pPr>
    </w:p>
    <w:p w14:paraId="5E71038D" w14:textId="5E35E382" w:rsidR="0070789A" w:rsidRDefault="00E4410B" w:rsidP="48EA769A">
      <w:pPr>
        <w:pStyle w:val="NormalWeb"/>
        <w:spacing w:before="280" w:after="280"/>
        <w:jc w:val="both"/>
        <w:rPr>
          <w:rFonts w:asciiTheme="minorHAnsi" w:hAnsiTheme="minorHAnsi" w:cstheme="minorBidi"/>
        </w:rPr>
      </w:pPr>
      <w:r w:rsidRPr="48EA769A">
        <w:rPr>
          <w:rFonts w:asciiTheme="minorHAnsi" w:hAnsiTheme="minorHAnsi" w:cstheme="minorBidi"/>
        </w:rPr>
        <w:t xml:space="preserve">Electronic commerce (ecommerce) has fundamentally changed consumer behavior worldwide, offering unprecedented convenience in online shopping (Amin, Kansana, &amp; Majid, </w:t>
      </w:r>
      <w:r w:rsidRPr="48EA769A">
        <w:rPr>
          <w:rFonts w:cstheme="minorBidi"/>
        </w:rPr>
        <w:t xml:space="preserve">2016, </w:t>
      </w:r>
      <w:r w:rsidRPr="48EA769A">
        <w:rPr>
          <w:rFonts w:cstheme="minorBidi"/>
          <w:i/>
          <w:iCs/>
        </w:rPr>
        <w:t>A Review Paper on ECommerce</w:t>
      </w:r>
      <w:r w:rsidRPr="48EA769A">
        <w:rPr>
          <w:rFonts w:asciiTheme="minorHAnsi" w:hAnsiTheme="minorHAnsi" w:cstheme="minorBidi"/>
        </w:rPr>
        <w:t xml:space="preserve">. Despite being very famous, Central Asia—and particularly Tajikistan—remains largely unexplored in this </w:t>
      </w:r>
      <w:r w:rsidR="001D1A05" w:rsidRPr="48EA769A">
        <w:rPr>
          <w:rFonts w:asciiTheme="minorHAnsi" w:hAnsiTheme="minorHAnsi" w:cstheme="minorBidi"/>
        </w:rPr>
        <w:t>regard</w:t>
      </w:r>
      <w:r w:rsidRPr="48EA769A">
        <w:rPr>
          <w:rFonts w:asciiTheme="minorHAnsi" w:hAnsiTheme="minorHAnsi" w:cstheme="minorBidi"/>
        </w:rPr>
        <w:t xml:space="preserve">. Major players like Alibaba and Tencent are eyeing this </w:t>
      </w:r>
      <w:commentRangeStart w:id="14"/>
      <w:r w:rsidRPr="48EA769A">
        <w:rPr>
          <w:rFonts w:asciiTheme="minorHAnsi" w:hAnsiTheme="minorHAnsi" w:cstheme="minorBidi"/>
        </w:rPr>
        <w:t>market gap</w:t>
      </w:r>
      <w:commentRangeEnd w:id="14"/>
      <w:r>
        <w:rPr>
          <w:rStyle w:val="CommentReference"/>
        </w:rPr>
        <w:commentReference w:id="14"/>
      </w:r>
      <w:r w:rsidRPr="48EA769A">
        <w:rPr>
          <w:rFonts w:asciiTheme="minorHAnsi" w:hAnsiTheme="minorHAnsi" w:cstheme="minorBidi"/>
        </w:rPr>
        <w:t xml:space="preserve"> (Xiao et al., 2018), emphasizing the importance of </w:t>
      </w:r>
      <w:commentRangeStart w:id="15"/>
      <w:r w:rsidRPr="48EA769A">
        <w:rPr>
          <w:rFonts w:asciiTheme="minorHAnsi" w:hAnsiTheme="minorHAnsi" w:cstheme="minorBidi"/>
        </w:rPr>
        <w:t xml:space="preserve">userinterface </w:t>
      </w:r>
      <w:commentRangeEnd w:id="15"/>
      <w:r>
        <w:rPr>
          <w:rStyle w:val="CommentReference"/>
        </w:rPr>
        <w:commentReference w:id="15"/>
      </w:r>
      <w:r w:rsidRPr="48EA769A">
        <w:rPr>
          <w:rFonts w:asciiTheme="minorHAnsi" w:hAnsiTheme="minorHAnsi" w:cstheme="minorBidi"/>
        </w:rPr>
        <w:t>and customer interaction (Kalaskar et al., 2023) and integration with local financial systems (Yaqoob et al., 2019). These insights form the foundation for our Final Year Project (FYP), which aims to address the following research question: "How can a tailored ecommerce platform serve the specific needs of the Central Asian market, starting with Tajikistan?" Our methodology includes a market survey, interface design</w:t>
      </w:r>
      <w:ins w:id="16" w:author="Jawad Haider" w:date="2024-03-27T08:44:00Z">
        <w:r w:rsidR="14D80063" w:rsidRPr="48EA769A">
          <w:rPr>
            <w:rFonts w:asciiTheme="minorHAnsi" w:hAnsiTheme="minorHAnsi" w:cstheme="minorBidi"/>
          </w:rPr>
          <w:t xml:space="preserve">ing, </w:t>
        </w:r>
      </w:ins>
      <w:r w:rsidRPr="48EA769A">
        <w:rPr>
          <w:rFonts w:asciiTheme="minorHAnsi" w:hAnsiTheme="minorHAnsi" w:cstheme="minorBidi"/>
        </w:rPr>
        <w:t xml:space="preserve"> testing, and partnerships with local financial institutions. We aim to contribute to the field by offering a localized ecommerce solution.</w:t>
      </w:r>
    </w:p>
    <w:p w14:paraId="30A211C3" w14:textId="5465EA56" w:rsidR="0070789A" w:rsidRDefault="00E4410B">
      <w:pPr>
        <w:pStyle w:val="NormalWeb"/>
        <w:spacing w:before="280" w:after="280"/>
        <w:jc w:val="both"/>
        <w:rPr>
          <w:rFonts w:asciiTheme="minorHAnsi" w:hAnsiTheme="minorHAnsi" w:cstheme="minorHAnsi"/>
        </w:rPr>
      </w:pPr>
      <w:r>
        <w:rPr>
          <w:rFonts w:asciiTheme="minorHAnsi" w:hAnsiTheme="minorHAnsi" w:cstheme="minorHAnsi"/>
        </w:rPr>
        <w:t>First of all, in 2018 paper, Xiao et al.</w:t>
      </w:r>
      <w:r>
        <w:t xml:space="preserve"> </w:t>
      </w:r>
      <w:r>
        <w:rPr>
          <w:rFonts w:asciiTheme="minorHAnsi" w:hAnsiTheme="minorHAnsi" w:cstheme="minorHAnsi"/>
        </w:rPr>
        <w:t>explores the opportunities for Chinese online retail businesses to branch out into Central Asia. These discussions often encompass the readiness of the market, local cultural aspects, and strategic geopolitics such as the Belt and Road Initiative. However, these investigations often make broad assumptions about Central Asia, neglecting unique situations in individual countries like Tajikistan. Our venture seeks to address this oversight by crafting a specialized approach for the Tajikistan market, initially concentrating on the strong consumer interest in namebrand apparel.</w:t>
      </w:r>
    </w:p>
    <w:p w14:paraId="54904200" w14:textId="77777777" w:rsidR="0070789A" w:rsidRDefault="0070789A">
      <w:pPr>
        <w:pStyle w:val="NormalWeb"/>
        <w:spacing w:before="280" w:after="280"/>
        <w:jc w:val="both"/>
        <w:rPr>
          <w:rFonts w:asciiTheme="minorHAnsi" w:hAnsiTheme="minorHAnsi" w:cstheme="minorHAnsi"/>
        </w:rPr>
      </w:pPr>
    </w:p>
    <w:p w14:paraId="3D40E3E0" w14:textId="360911DA" w:rsidR="0070789A" w:rsidRDefault="00E4410B" w:rsidP="48EA769A">
      <w:pPr>
        <w:pStyle w:val="NormalWeb"/>
        <w:spacing w:before="280" w:after="280"/>
        <w:jc w:val="both"/>
        <w:rPr>
          <w:rFonts w:asciiTheme="minorHAnsi" w:hAnsiTheme="minorHAnsi" w:cstheme="minorBidi"/>
        </w:rPr>
      </w:pPr>
      <w:r w:rsidRPr="48EA769A">
        <w:rPr>
          <w:rFonts w:asciiTheme="minorHAnsi" w:hAnsiTheme="minorHAnsi" w:cstheme="minorBidi"/>
        </w:rPr>
        <w:t>Additionally, the economic landscape of Central Asia presents distinct hurdles for the adoption of online shopping. Elevated import duties and shipping costs can often inflate the final price of goods by threefold, placing financial strain on the customer base. This problem is more pronounced in Tajikistan, where the availability of highquality, brandname clothing is both scarce and costly.</w:t>
      </w:r>
      <w:r>
        <w:t xml:space="preserve"> “</w:t>
      </w:r>
      <w:r w:rsidRPr="48EA769A">
        <w:rPr>
          <w:rFonts w:asciiTheme="minorHAnsi" w:hAnsiTheme="minorHAnsi" w:cstheme="minorBidi"/>
        </w:rPr>
        <w:t>According to data from 2018, Tajikistan has shown significant progress in the field of digital governance compared to 2016, including an 8point improvement in its rankings” (Қурбонов &amp; Исматуллои, 2020).S</w:t>
      </w:r>
      <w:ins w:id="17" w:author="Jawad Haider" w:date="2024-03-27T08:46:00Z">
        <w:r w:rsidR="26634CA9" w:rsidRPr="48EA769A">
          <w:rPr>
            <w:rFonts w:asciiTheme="minorHAnsi" w:hAnsiTheme="minorHAnsi" w:cstheme="minorBidi"/>
          </w:rPr>
          <w:t>o</w:t>
        </w:r>
      </w:ins>
      <w:del w:id="18" w:author="Jawad Haider" w:date="2024-03-27T08:46:00Z">
        <w:r w:rsidRPr="48EA769A">
          <w:rPr>
            <w:rFonts w:asciiTheme="minorHAnsi" w:hAnsiTheme="minorHAnsi" w:cstheme="minorBidi"/>
          </w:rPr>
          <w:delText>O</w:delText>
        </w:r>
      </w:del>
      <w:r w:rsidRPr="48EA769A">
        <w:rPr>
          <w:rFonts w:asciiTheme="minorHAnsi" w:hAnsiTheme="minorHAnsi" w:cstheme="minorBidi"/>
        </w:rPr>
        <w:t xml:space="preserve"> we can be sure that our website will be successfully operating as more and </w:t>
      </w:r>
      <w:ins w:id="19" w:author="Jawad Haider" w:date="2024-03-27T08:47:00Z">
        <w:r w:rsidR="5037DA93" w:rsidRPr="48EA769A">
          <w:rPr>
            <w:rFonts w:asciiTheme="minorHAnsi" w:hAnsiTheme="minorHAnsi" w:cstheme="minorBidi"/>
          </w:rPr>
          <w:t>m</w:t>
        </w:r>
      </w:ins>
      <w:r w:rsidRPr="48EA769A">
        <w:rPr>
          <w:rFonts w:asciiTheme="minorHAnsi" w:hAnsiTheme="minorHAnsi" w:cstheme="minorBidi"/>
        </w:rPr>
        <w:t xml:space="preserve">ore people are now </w:t>
      </w:r>
      <w:r w:rsidR="001D1A05" w:rsidRPr="48EA769A">
        <w:rPr>
          <w:rFonts w:asciiTheme="minorHAnsi" w:hAnsiTheme="minorHAnsi" w:cstheme="minorBidi"/>
        </w:rPr>
        <w:t>making online</w:t>
      </w:r>
      <w:ins w:id="20" w:author="Jawad Haider" w:date="2024-03-27T08:47:00Z">
        <w:r w:rsidR="0118E5D6" w:rsidRPr="48EA769A">
          <w:rPr>
            <w:rFonts w:asciiTheme="minorHAnsi" w:hAnsiTheme="minorHAnsi" w:cstheme="minorBidi"/>
          </w:rPr>
          <w:t xml:space="preserve"> purchases.</w:t>
        </w:r>
      </w:ins>
      <w:r w:rsidRPr="48EA769A">
        <w:rPr>
          <w:rFonts w:asciiTheme="minorHAnsi" w:hAnsiTheme="minorHAnsi" w:cstheme="minorBidi"/>
        </w:rPr>
        <w:t xml:space="preserve">  Our project will explore partnerships with local suppliers as well to provide our customers with local goods as well .</w:t>
      </w:r>
    </w:p>
    <w:p w14:paraId="7D72D519" w14:textId="14FEA0A7" w:rsidR="0070789A" w:rsidRDefault="00E4410B">
      <w:pPr>
        <w:pStyle w:val="NormalWeb"/>
        <w:spacing w:before="280" w:after="280"/>
        <w:jc w:val="both"/>
        <w:rPr>
          <w:rFonts w:asciiTheme="minorHAnsi" w:hAnsiTheme="minorHAnsi" w:cstheme="minorHAnsi"/>
        </w:rPr>
      </w:pPr>
      <w:r>
        <w:rPr>
          <w:rFonts w:asciiTheme="minorHAnsi" w:hAnsiTheme="minorHAnsi" w:cstheme="minorHAnsi"/>
        </w:rPr>
        <w:t xml:space="preserve">Next, Kalaskar et al. (2023) underscore the significance of customer engagement and appealing aesthetics in shaping the success of online retail platforms. In line with this, our FYP aspires to construct an intuitive and userfriendly interface specifically designed for Central Asian, and particularly Tajik, consumers. </w:t>
      </w:r>
    </w:p>
    <w:p w14:paraId="39662049" w14:textId="77777777" w:rsidR="0070789A" w:rsidRDefault="00E4410B">
      <w:pPr>
        <w:pStyle w:val="NormalWeb"/>
        <w:spacing w:before="280" w:after="280"/>
        <w:jc w:val="both"/>
        <w:rPr>
          <w:rFonts w:asciiTheme="minorHAnsi" w:hAnsiTheme="minorHAnsi" w:cstheme="minorHAnsi"/>
        </w:rPr>
      </w:pPr>
      <w:r>
        <w:rPr>
          <w:rFonts w:asciiTheme="minorHAnsi" w:hAnsiTheme="minorHAnsi" w:cstheme="minorHAnsi"/>
        </w:rPr>
        <w:t>Furthermore, Yaqoob et al. (2019) stress the critical role of partnerships with domestic financial infrastructures for secure financial transactions. Expanding on this understanding, our initiative intends to incorporate prevalent payment solutions in Tajikistan, such as the Dushanbe City card, to offer an uninterrupted shopping journey for our patrons.</w:t>
      </w:r>
    </w:p>
    <w:p w14:paraId="1DF16245" w14:textId="66800EBB" w:rsidR="0070789A" w:rsidRDefault="00E4410B">
      <w:pPr>
        <w:pStyle w:val="NormalWeb"/>
        <w:spacing w:before="280" w:after="280"/>
        <w:jc w:val="both"/>
        <w:rPr>
          <w:rFonts w:asciiTheme="minorHAnsi" w:hAnsiTheme="minorHAnsi" w:cstheme="minorHAnsi"/>
        </w:rPr>
      </w:pPr>
      <w:r>
        <w:rPr>
          <w:rFonts w:asciiTheme="minorHAnsi" w:hAnsiTheme="minorHAnsi" w:cstheme="minorHAnsi"/>
        </w:rPr>
        <w:lastRenderedPageBreak/>
        <w:t>Another obstacle to the adoption of ecommerce in Central Asia is the gap in digital knowhow. Investigations by Chib et al. (2018) imply that educational materials and approachable platforms are crucial for closing this knowledge gap. Our interface plans to feature educational content to assist newcomers in understanding the nuances of the ecommerce environment.</w:t>
      </w:r>
    </w:p>
    <w:p w14:paraId="5053AB0F" w14:textId="1B10D8FD" w:rsidR="0070789A" w:rsidRDefault="00E4410B">
      <w:pPr>
        <w:pStyle w:val="NormalWeb"/>
        <w:spacing w:before="280" w:after="280"/>
        <w:jc w:val="both"/>
        <w:rPr>
          <w:rFonts w:asciiTheme="minorHAnsi" w:hAnsiTheme="minorHAnsi" w:cstheme="minorHAnsi"/>
        </w:rPr>
      </w:pPr>
      <w:r>
        <w:rPr>
          <w:rFonts w:asciiTheme="minorHAnsi" w:hAnsiTheme="minorHAnsi" w:cstheme="minorHAnsi"/>
        </w:rPr>
        <w:t>My project aims to fill existing research gaps by adopting a localized approach to ecommerce in Central Asia, initially focusing on the Tajik market's specific needs for quality branded clothing and convenient food delivery. We challenge prevailing Chinacentric models and aim to catalyze digital and economic development in Tajikistan, rather than merely serving its retail needs. Guided by this integrated review of existing literature, we are wellpositioned to make significant contributions to both the ecommerce landscape and Tajikistan's broader developmental goals.</w:t>
      </w:r>
    </w:p>
    <w:p w14:paraId="1C9E5980" w14:textId="77777777" w:rsidR="0070789A" w:rsidRDefault="00E4410B" w:rsidP="003C259C">
      <w:pPr>
        <w:pStyle w:val="Heading2"/>
      </w:pPr>
      <w:bookmarkStart w:id="21" w:name="_Toc164224067"/>
      <w:r>
        <w:t>2.1 Overview of Related Work</w:t>
      </w:r>
      <w:bookmarkEnd w:id="21"/>
    </w:p>
    <w:p w14:paraId="01DC4BF6" w14:textId="2DAC91CB" w:rsidR="0070789A" w:rsidRDefault="00E4410B" w:rsidP="48EA769A">
      <w:r w:rsidRPr="48EA769A">
        <w:t>In Xiao et al.'s 2018 study</w:t>
      </w:r>
      <w:del w:id="22" w:author="Jawad Haider" w:date="2024-03-27T08:50:00Z">
        <w:r w:rsidRPr="48EA769A">
          <w:delText xml:space="preserve">, I </w:delText>
        </w:r>
      </w:del>
      <w:ins w:id="23" w:author="Jawad Haider" w:date="2024-03-27T08:50:00Z">
        <w:r w:rsidR="70DB3378" w:rsidRPr="48EA769A">
          <w:t xml:space="preserve">we </w:t>
        </w:r>
      </w:ins>
      <w:r w:rsidRPr="48EA769A">
        <w:t>discovered the potential for Chinese online retail businesses in Central Asia, focusing on the market's readiness, local cultural aspects, and strategic geopolitics.</w:t>
      </w:r>
    </w:p>
    <w:p w14:paraId="7B5AC247" w14:textId="33B60832" w:rsidR="0070789A" w:rsidRDefault="00E4410B" w:rsidP="48EA769A">
      <w:r w:rsidRPr="48EA769A">
        <w:t>Kalaskar et al.'s 2023 research highlighted the critical importance of customer engagement and appealing aesthetics in online retail platforms, a concept</w:t>
      </w:r>
      <w:del w:id="24" w:author="Jawad Haider" w:date="2024-03-27T08:50:00Z">
        <w:r w:rsidRPr="48EA769A">
          <w:delText xml:space="preserve"> I</w:delText>
        </w:r>
      </w:del>
      <w:ins w:id="25" w:author="Jawad Haider" w:date="2024-03-27T08:50:00Z">
        <w:r w:rsidR="6C2271C8" w:rsidRPr="48EA769A">
          <w:t>we</w:t>
        </w:r>
      </w:ins>
      <w:r w:rsidRPr="48EA769A">
        <w:t xml:space="preserve"> plan to integrate into </w:t>
      </w:r>
      <w:del w:id="26" w:author="Jawad Haider" w:date="2024-03-27T08:50:00Z">
        <w:r w:rsidRPr="48EA769A">
          <w:delText>my</w:delText>
        </w:r>
      </w:del>
      <w:ins w:id="27" w:author="Jawad Haider" w:date="2024-03-27T08:50:00Z">
        <w:r w:rsidR="00F17222" w:rsidRPr="48EA769A">
          <w:t>our</w:t>
        </w:r>
      </w:ins>
      <w:r w:rsidRPr="48EA769A">
        <w:t xml:space="preserve"> project.</w:t>
      </w:r>
    </w:p>
    <w:p w14:paraId="63DC1A8D" w14:textId="384B945F" w:rsidR="0070789A" w:rsidRDefault="00E4410B" w:rsidP="48EA769A">
      <w:r w:rsidRPr="48EA769A">
        <w:t xml:space="preserve">Yaqoob et al., in their 2019 publication, emphasized the vital role of integrating domestic financial structures for secure transactions, guiding </w:t>
      </w:r>
      <w:del w:id="28" w:author="Jawad Haider" w:date="2024-03-27T08:50:00Z">
        <w:r w:rsidRPr="48EA769A">
          <w:delText>my</w:delText>
        </w:r>
      </w:del>
      <w:ins w:id="29" w:author="Jawad Haider" w:date="2024-03-27T08:50:00Z">
        <w:r w:rsidR="64237028" w:rsidRPr="48EA769A">
          <w:t>our</w:t>
        </w:r>
      </w:ins>
      <w:r w:rsidRPr="48EA769A">
        <w:t xml:space="preserve"> approach towards financial integration.</w:t>
      </w:r>
    </w:p>
    <w:p w14:paraId="0DF36E44" w14:textId="706112FC" w:rsidR="0070789A" w:rsidRDefault="00E4410B" w:rsidP="48EA769A">
      <w:r w:rsidRPr="48EA769A">
        <w:t xml:space="preserve">Through Қурбонов &amp; Исматуллои's 2020 findings, </w:t>
      </w:r>
      <w:del w:id="30" w:author="Jawad Haider" w:date="2024-03-27T08:51:00Z">
        <w:r w:rsidRPr="48EA769A">
          <w:delText>I</w:delText>
        </w:r>
      </w:del>
      <w:ins w:id="31" w:author="Jawad Haider" w:date="2024-03-27T08:51:00Z">
        <w:r w:rsidR="4A01F296" w:rsidRPr="48EA769A">
          <w:t>we</w:t>
        </w:r>
      </w:ins>
      <w:r w:rsidRPr="48EA769A">
        <w:t xml:space="preserve"> understood the significant digital governance advancements in Tajikistan, indicating a ripe market for </w:t>
      </w:r>
      <w:del w:id="32" w:author="Jawad Haider" w:date="2024-03-27T08:51:00Z">
        <w:r w:rsidRPr="48EA769A">
          <w:delText>my</w:delText>
        </w:r>
      </w:del>
      <w:ins w:id="33" w:author="Jawad Haider" w:date="2024-03-27T08:51:00Z">
        <w:r w:rsidR="76F6FB44" w:rsidRPr="48EA769A">
          <w:t>our</w:t>
        </w:r>
      </w:ins>
      <w:r w:rsidRPr="48EA769A">
        <w:t xml:space="preserve"> ecommerce venture.</w:t>
      </w:r>
    </w:p>
    <w:p w14:paraId="4ED9CE6A" w14:textId="4BFDD437" w:rsidR="0070789A" w:rsidRDefault="00E4410B" w:rsidP="48EA769A">
      <w:r w:rsidRPr="48EA769A">
        <w:t xml:space="preserve">Chib et al.'s 2018 investigation into the digital knowledge gap influenced </w:t>
      </w:r>
      <w:del w:id="34" w:author="Jawad Haider" w:date="2024-03-27T08:51:00Z">
        <w:r w:rsidRPr="48EA769A">
          <w:delText xml:space="preserve">my </w:delText>
        </w:r>
      </w:del>
      <w:ins w:id="35" w:author="Jawad Haider" w:date="2024-03-27T08:51:00Z">
        <w:r w:rsidR="18B246A0" w:rsidRPr="48EA769A">
          <w:t xml:space="preserve">our </w:t>
        </w:r>
      </w:ins>
      <w:r w:rsidRPr="48EA769A">
        <w:t>decision to include educational content on my platform.</w:t>
      </w:r>
    </w:p>
    <w:p w14:paraId="14D09CB1" w14:textId="77777777" w:rsidR="0070789A" w:rsidRDefault="00E4410B" w:rsidP="003C259C">
      <w:pPr>
        <w:pStyle w:val="Heading2"/>
      </w:pPr>
      <w:bookmarkStart w:id="36" w:name="_Toc164224068"/>
      <w:r>
        <w:t>2.2 Key Concepts and Definitions</w:t>
      </w:r>
      <w:bookmarkEnd w:id="36"/>
    </w:p>
    <w:p w14:paraId="2217E029" w14:textId="57224CC6" w:rsidR="0070789A" w:rsidRDefault="00E4410B" w:rsidP="48EA769A">
      <w:r w:rsidRPr="48EA769A">
        <w:t xml:space="preserve">ECommerce: </w:t>
      </w:r>
      <w:commentRangeStart w:id="37"/>
      <w:r w:rsidRPr="48EA769A">
        <w:t xml:space="preserve">I </w:t>
      </w:r>
      <w:commentRangeEnd w:id="37"/>
      <w:r>
        <w:rPr>
          <w:rStyle w:val="CommentReference"/>
        </w:rPr>
        <w:commentReference w:id="37"/>
      </w:r>
      <w:r w:rsidRPr="48EA769A">
        <w:t>define this as the practice of online buying and selling, a central concept of my project.</w:t>
      </w:r>
    </w:p>
    <w:p w14:paraId="08FF3EAB" w14:textId="77777777" w:rsidR="0070789A" w:rsidRDefault="00E4410B">
      <w:pPr>
        <w:rPr>
          <w:rFonts w:cstheme="minorHAnsi"/>
        </w:rPr>
      </w:pPr>
      <w:r>
        <w:rPr>
          <w:rFonts w:cstheme="minorHAnsi"/>
        </w:rPr>
        <w:t>Digital Governance: This term, crucial in my research, refers to the government's role in digital infrastructure, particularly relevant to my focus on Tajikistan.</w:t>
      </w:r>
    </w:p>
    <w:p w14:paraId="4313DB52" w14:textId="77777777" w:rsidR="0070789A" w:rsidRDefault="00E4410B">
      <w:pPr>
        <w:rPr>
          <w:rFonts w:cstheme="minorHAnsi"/>
        </w:rPr>
      </w:pPr>
      <w:r>
        <w:rPr>
          <w:rFonts w:cstheme="minorHAnsi"/>
        </w:rPr>
        <w:t>Consumer Engagement: My project will employ strategies to involve customers actively, a concept I learned is key for online retail success.</w:t>
      </w:r>
    </w:p>
    <w:p w14:paraId="6BD1B147" w14:textId="59E83240" w:rsidR="0070789A" w:rsidRDefault="00E4410B">
      <w:pPr>
        <w:rPr>
          <w:rFonts w:cstheme="minorHAnsi"/>
        </w:rPr>
      </w:pPr>
      <w:r>
        <w:rPr>
          <w:rFonts w:cstheme="minorHAnsi"/>
        </w:rPr>
        <w:t>Financial Integration: Integrating local payment methods into my ecommerce platform is vital, ensuring ease of transaction for Tajik users.</w:t>
      </w:r>
    </w:p>
    <w:p w14:paraId="668ADE7C" w14:textId="77777777" w:rsidR="0070789A" w:rsidRDefault="00E4410B" w:rsidP="003C259C">
      <w:pPr>
        <w:pStyle w:val="Heading2"/>
      </w:pPr>
      <w:bookmarkStart w:id="38" w:name="_Toc164224069"/>
      <w:r>
        <w:t>2.3 Existing Solutions and Limitations</w:t>
      </w:r>
      <w:bookmarkEnd w:id="38"/>
    </w:p>
    <w:p w14:paraId="78863840" w14:textId="77777777" w:rsidR="0070789A" w:rsidRDefault="00E4410B" w:rsidP="48EA769A">
      <w:r w:rsidRPr="48EA769A">
        <w:t xml:space="preserve">I observed a market dominance by large players like Alibaba, </w:t>
      </w:r>
      <w:commentRangeStart w:id="39"/>
      <w:r w:rsidRPr="48EA769A">
        <w:t>which often overlooks specific local needs, a gap I intend to fill.</w:t>
      </w:r>
      <w:commentRangeEnd w:id="39"/>
      <w:r>
        <w:rPr>
          <w:rStyle w:val="CommentReference"/>
        </w:rPr>
        <w:commentReference w:id="39"/>
      </w:r>
    </w:p>
    <w:p w14:paraId="5028DD18" w14:textId="77777777" w:rsidR="0070789A" w:rsidRDefault="00E4410B">
      <w:pPr>
        <w:rPr>
          <w:rFonts w:cstheme="minorHAnsi"/>
        </w:rPr>
      </w:pPr>
      <w:r>
        <w:rPr>
          <w:rFonts w:cstheme="minorHAnsi"/>
        </w:rPr>
        <w:t>My research highlighted economic challenges in Tajikistan, such as elevated import duties, influencing my approach to local supplier partnerships.</w:t>
      </w:r>
    </w:p>
    <w:p w14:paraId="4AB6C6A6" w14:textId="77777777" w:rsidR="0070789A" w:rsidRDefault="00E4410B">
      <w:pPr>
        <w:rPr>
          <w:rFonts w:cstheme="minorHAnsi"/>
        </w:rPr>
      </w:pPr>
      <w:r>
        <w:rPr>
          <w:rFonts w:cstheme="minorHAnsi"/>
        </w:rPr>
        <w:t>The digital knowledge gap in Tajikistan, evident in existing literature, prompted me to consider incorporating educational elements into my platform.</w:t>
      </w:r>
    </w:p>
    <w:p w14:paraId="60EF9B7B" w14:textId="77777777" w:rsidR="0070789A" w:rsidRDefault="00E4410B" w:rsidP="003C259C">
      <w:pPr>
        <w:pStyle w:val="Heading2"/>
      </w:pPr>
      <w:bookmarkStart w:id="40" w:name="_Toc164224070"/>
      <w:commentRangeStart w:id="41"/>
      <w:r>
        <w:t>2.4 Gap Analysis</w:t>
      </w:r>
      <w:commentRangeEnd w:id="41"/>
      <w:r>
        <w:rPr>
          <w:rStyle w:val="CommentReference"/>
        </w:rPr>
        <w:commentReference w:id="41"/>
      </w:r>
      <w:bookmarkEnd w:id="40"/>
    </w:p>
    <w:p w14:paraId="632C9AF8" w14:textId="3BDCB7CA" w:rsidR="0070789A" w:rsidRDefault="00E4410B">
      <w:pPr>
        <w:rPr>
          <w:rFonts w:cstheme="minorHAnsi"/>
        </w:rPr>
      </w:pPr>
      <w:r>
        <w:rPr>
          <w:rFonts w:cstheme="minorHAnsi"/>
        </w:rPr>
        <w:t>I aim to cater to localized needs in Tajikistan, focusing on quality branded clothing and food delivery, areas neglected by existing ecommerce models.</w:t>
      </w:r>
    </w:p>
    <w:p w14:paraId="4141FB67" w14:textId="1D83817F" w:rsidR="0070789A" w:rsidRDefault="00E4410B">
      <w:pPr>
        <w:rPr>
          <w:rFonts w:cstheme="minorHAnsi"/>
        </w:rPr>
      </w:pPr>
      <w:r>
        <w:rPr>
          <w:rFonts w:cstheme="minorHAnsi"/>
        </w:rPr>
        <w:t>My project involves developing a user interface tailored to Tajik consumer preferences, a niche yet unexplored by current ecommerce giants.</w:t>
      </w:r>
    </w:p>
    <w:p w14:paraId="1B567A0F" w14:textId="590BB90E" w:rsidR="0070789A" w:rsidRDefault="00E4410B">
      <w:pPr>
        <w:rPr>
          <w:rFonts w:cstheme="minorHAnsi"/>
        </w:rPr>
      </w:pPr>
      <w:r>
        <w:rPr>
          <w:rFonts w:cstheme="minorHAnsi"/>
        </w:rPr>
        <w:t>Addressing the educational aspect, I plan to include content that helps users navigate and understand the ecommerce environment, bridging the identified knowledge gap.</w:t>
      </w:r>
    </w:p>
    <w:p w14:paraId="5F954A8B" w14:textId="42D763CD" w:rsidR="0070789A" w:rsidRDefault="00E4410B" w:rsidP="48EA769A">
      <w:r w:rsidRPr="48EA769A">
        <w:t xml:space="preserve">Through </w:t>
      </w:r>
      <w:del w:id="42" w:author="Jawad Haider" w:date="2024-03-27T08:57:00Z">
        <w:r w:rsidRPr="48EA769A">
          <w:delText>this</w:delText>
        </w:r>
      </w:del>
      <w:ins w:id="43" w:author="Jawad Haider" w:date="2024-03-27T08:57:00Z">
        <w:r w:rsidR="39181DAC" w:rsidRPr="48EA769A">
          <w:t>the</w:t>
        </w:r>
      </w:ins>
      <w:r w:rsidRPr="48EA769A">
        <w:t xml:space="preserve"> literature review, I've gained a comprehensive understanding of the ecommerce landscape and identified specific challenges and opportunities in the Tajik market. This research underpins my project's goal to develop a localized ecommerce solution for Tajikistan, catering to its unique market needs and consumer preferences.</w:t>
      </w:r>
    </w:p>
    <w:p w14:paraId="7D59A011" w14:textId="77777777" w:rsidR="0070789A" w:rsidRDefault="0070789A">
      <w:pPr>
        <w:rPr>
          <w:rFonts w:cstheme="minorHAnsi"/>
        </w:rPr>
      </w:pPr>
    </w:p>
    <w:p w14:paraId="5BBFDE76" w14:textId="5C1C8677" w:rsidR="00385858" w:rsidRDefault="00385858">
      <w:pPr>
        <w:rPr>
          <w:rFonts w:cstheme="minorHAnsi"/>
        </w:rPr>
      </w:pPr>
      <w:r w:rsidRPr="00385858">
        <w:rPr>
          <w:rFonts w:cstheme="minorHAnsi"/>
        </w:rPr>
        <w:t>Shopping on wellknown platforms like Amazon and Wildberries is very popular and considered reliable. However, even though my community trusts these giants, they do not offer delivery to Tajikistan, which severely limits our options</w:t>
      </w:r>
      <w:r>
        <w:rPr>
          <w:rFonts w:cstheme="minorHAnsi"/>
        </w:rPr>
        <w:br/>
      </w:r>
      <w:r w:rsidRPr="00A94C7C">
        <w:rPr>
          <w:noProof/>
        </w:rPr>
        <w:drawing>
          <wp:inline distT="0" distB="0" distL="0" distR="0" wp14:anchorId="6465E128" wp14:editId="0CDF3A4D">
            <wp:extent cx="3211033" cy="1603116"/>
            <wp:effectExtent l="0" t="0" r="8890" b="0"/>
            <wp:docPr id="1608522210" name="Picture 1" descr="A black wallet with a chain and a yellow tag on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22210" name="Picture 1" descr="A black wallet with a chain and a yellow tag on it"/>
                    <pic:cNvPicPr/>
                  </pic:nvPicPr>
                  <pic:blipFill>
                    <a:blip r:embed="rId20"/>
                    <a:stretch>
                      <a:fillRect/>
                    </a:stretch>
                  </pic:blipFill>
                  <pic:spPr>
                    <a:xfrm>
                      <a:off x="0" y="0"/>
                      <a:ext cx="3244980" cy="1620064"/>
                    </a:xfrm>
                    <a:prstGeom prst="rect">
                      <a:avLst/>
                    </a:prstGeom>
                  </pic:spPr>
                </pic:pic>
              </a:graphicData>
            </a:graphic>
          </wp:inline>
        </w:drawing>
      </w:r>
      <w:r w:rsidRPr="007536C7">
        <w:rPr>
          <w:noProof/>
        </w:rPr>
        <w:drawing>
          <wp:inline distT="0" distB="0" distL="0" distR="0" wp14:anchorId="26621A1A" wp14:editId="14303FA0">
            <wp:extent cx="3264442" cy="1604320"/>
            <wp:effectExtent l="0" t="0" r="0" b="0"/>
            <wp:docPr id="1526678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67829" name="Picture 1" descr="A screenshot of a computer&#10;&#10;Description automatically generated"/>
                    <pic:cNvPicPr/>
                  </pic:nvPicPr>
                  <pic:blipFill>
                    <a:blip r:embed="rId21"/>
                    <a:stretch>
                      <a:fillRect/>
                    </a:stretch>
                  </pic:blipFill>
                  <pic:spPr>
                    <a:xfrm>
                      <a:off x="0" y="0"/>
                      <a:ext cx="3308784" cy="1626112"/>
                    </a:xfrm>
                    <a:prstGeom prst="rect">
                      <a:avLst/>
                    </a:prstGeom>
                  </pic:spPr>
                </pic:pic>
              </a:graphicData>
            </a:graphic>
          </wp:inline>
        </w:drawing>
      </w:r>
    </w:p>
    <w:p w14:paraId="725EA9C1" w14:textId="77777777" w:rsidR="0070789A" w:rsidRDefault="0070789A">
      <w:pPr>
        <w:rPr>
          <w:rFonts w:cstheme="minorHAnsi"/>
        </w:rPr>
      </w:pPr>
    </w:p>
    <w:p w14:paraId="149145E5" w14:textId="77777777" w:rsidR="003C259C" w:rsidRDefault="003C259C">
      <w:pPr>
        <w:rPr>
          <w:rFonts w:cstheme="minorHAnsi"/>
        </w:rPr>
      </w:pPr>
    </w:p>
    <w:p w14:paraId="34A33B70" w14:textId="77777777" w:rsidR="0070789A" w:rsidRDefault="00E4410B">
      <w:pPr>
        <w:pStyle w:val="Heading1"/>
        <w:rPr>
          <w:rFonts w:asciiTheme="minorHAnsi" w:hAnsiTheme="minorHAnsi" w:cstheme="minorHAnsi"/>
        </w:rPr>
      </w:pPr>
      <w:bookmarkStart w:id="44" w:name="_Toc151311839"/>
      <w:bookmarkStart w:id="45" w:name="_Toc164224071"/>
      <w:r>
        <w:rPr>
          <w:rFonts w:asciiTheme="minorHAnsi" w:hAnsiTheme="minorHAnsi" w:cstheme="minorHAnsi"/>
        </w:rPr>
        <w:t>Similar applications comparison table:</w:t>
      </w:r>
      <w:bookmarkEnd w:id="44"/>
      <w:bookmarkEnd w:id="45"/>
    </w:p>
    <w:p w14:paraId="752C07EF" w14:textId="77777777" w:rsidR="0070789A" w:rsidRDefault="0070789A">
      <w:pPr>
        <w:rPr>
          <w:rFonts w:cstheme="minorHAnsi"/>
        </w:rPr>
      </w:pPr>
    </w:p>
    <w:p w14:paraId="35394A45" w14:textId="77777777" w:rsidR="0070789A" w:rsidRDefault="00E4410B" w:rsidP="48EA769A">
      <w:pPr>
        <w:jc w:val="both"/>
      </w:pPr>
      <w:r w:rsidRPr="48EA769A">
        <w:rPr>
          <w:b/>
          <w:bCs/>
        </w:rPr>
        <w:t>Note</w:t>
      </w:r>
      <w:r w:rsidRPr="48EA769A">
        <w:t>: Provide comparison table of similar applications/projects by comparing the features of applications / project. Indicate all features to be implemented within your project by providing the complete list. The depth and quality of your comparison is going to affect your grade for Midterm exam. Do not include features which are very common or present in all applications. Provide description to features that require some clarifications/explanation. Provide links to the applications’ web sites for validation.</w:t>
      </w:r>
    </w:p>
    <w:p w14:paraId="71E30903" w14:textId="77777777" w:rsidR="0070789A" w:rsidRDefault="0070789A">
      <w:pPr>
        <w:rPr>
          <w:rFonts w:cstheme="minorHAnsi"/>
        </w:rPr>
      </w:pPr>
    </w:p>
    <w:tbl>
      <w:tblPr>
        <w:tblStyle w:val="GridTable4-Accent3"/>
        <w:tblW w:w="9980" w:type="dxa"/>
        <w:tblLayout w:type="fixed"/>
        <w:tblLook w:val="04A0" w:firstRow="1" w:lastRow="0" w:firstColumn="1" w:lastColumn="0" w:noHBand="0" w:noVBand="1"/>
      </w:tblPr>
      <w:tblGrid>
        <w:gridCol w:w="2065"/>
        <w:gridCol w:w="1420"/>
        <w:gridCol w:w="1741"/>
        <w:gridCol w:w="1743"/>
        <w:gridCol w:w="492"/>
        <w:gridCol w:w="2519"/>
      </w:tblGrid>
      <w:tr w:rsidR="0070789A" w14:paraId="36B88254" w14:textId="77777777" w:rsidTr="00715365">
        <w:trPr>
          <w:cnfStyle w:val="100000000000" w:firstRow="1" w:lastRow="0" w:firstColumn="0" w:lastColumn="0" w:oddVBand="0" w:evenVBand="0" w:oddHBand="0" w:evenHBand="0" w:firstRowFirstColumn="0" w:firstRowLastColumn="0" w:lastRowFirstColumn="0" w:lastRowLastColumn="0"/>
          <w:trHeight w:val="772"/>
        </w:trPr>
        <w:tc>
          <w:tcPr>
            <w:cnfStyle w:val="001000000000" w:firstRow="0" w:lastRow="0" w:firstColumn="1" w:lastColumn="0" w:oddVBand="0" w:evenVBand="0" w:oddHBand="0" w:evenHBand="0" w:firstRowFirstColumn="0" w:firstRowLastColumn="0" w:lastRowFirstColumn="0" w:lastRowLastColumn="0"/>
            <w:tcW w:w="2065" w:type="dxa"/>
            <w:tcBorders>
              <w:right w:val="single" w:sz="4" w:space="0" w:color="A5A5A5" w:themeColor="accent3"/>
            </w:tcBorders>
          </w:tcPr>
          <w:p w14:paraId="2DDDB107" w14:textId="77777777" w:rsidR="0070789A" w:rsidRDefault="00E4410B">
            <w:r>
              <w:rPr>
                <w:rFonts w:ascii="Times New Roman" w:eastAsia="Times New Roman" w:hAnsi="Times New Roman" w:cs="Times New Roman"/>
              </w:rPr>
              <w:t>Application features</w:t>
            </w:r>
          </w:p>
        </w:tc>
        <w:tc>
          <w:tcPr>
            <w:tcW w:w="1420" w:type="dxa"/>
            <w:tcBorders>
              <w:left w:val="single" w:sz="4" w:space="0" w:color="A5A5A5" w:themeColor="accent3"/>
              <w:right w:val="single" w:sz="4" w:space="0" w:color="A5A5A5" w:themeColor="accent3"/>
            </w:tcBorders>
          </w:tcPr>
          <w:p w14:paraId="2CDD139D" w14:textId="77777777" w:rsidR="0070789A" w:rsidRDefault="0000000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rPr>
            </w:pPr>
            <w:hyperlink r:id="rId22">
              <w:r w:rsidR="00E4410B">
                <w:rPr>
                  <w:rStyle w:val="Hyperlink"/>
                  <w:rFonts w:ascii="Times New Roman" w:eastAsia="Times New Roman" w:hAnsi="Times New Roman" w:cs="Times New Roman"/>
                  <w:b w:val="0"/>
                  <w:bCs w:val="0"/>
                  <w:color w:val="auto"/>
                </w:rPr>
                <w:t>Amazon</w:t>
              </w:r>
            </w:hyperlink>
          </w:p>
          <w:p w14:paraId="38463F1C" w14:textId="77777777" w:rsidR="0070789A" w:rsidRDefault="0070789A">
            <w:pPr>
              <w:cnfStyle w:val="100000000000" w:firstRow="1" w:lastRow="0" w:firstColumn="0" w:lastColumn="0" w:oddVBand="0" w:evenVBand="0" w:oddHBand="0" w:evenHBand="0" w:firstRowFirstColumn="0" w:firstRowLastColumn="0" w:lastRowFirstColumn="0" w:lastRowLastColumn="0"/>
            </w:pPr>
          </w:p>
        </w:tc>
        <w:tc>
          <w:tcPr>
            <w:tcW w:w="1741" w:type="dxa"/>
            <w:tcBorders>
              <w:left w:val="single" w:sz="4" w:space="0" w:color="A5A5A5" w:themeColor="accent3"/>
              <w:right w:val="single" w:sz="4" w:space="0" w:color="A5A5A5" w:themeColor="accent3"/>
            </w:tcBorders>
          </w:tcPr>
          <w:p w14:paraId="79EFDD2D" w14:textId="4D5F58A6" w:rsidR="0070789A" w:rsidRDefault="00000000">
            <w:pPr>
              <w:cnfStyle w:val="100000000000" w:firstRow="1" w:lastRow="0" w:firstColumn="0" w:lastColumn="0" w:oddVBand="0" w:evenVBand="0" w:oddHBand="0" w:evenHBand="0" w:firstRowFirstColumn="0" w:firstRowLastColumn="0" w:lastRowFirstColumn="0" w:lastRowLastColumn="0"/>
            </w:pPr>
            <w:hyperlink r:id="rId23" w:anchor="/" w:history="1">
              <w:r w:rsidR="00E4410B">
                <w:rPr>
                  <w:rStyle w:val="Hyperlink"/>
                  <w:rFonts w:eastAsia="Calibri" w:cs="Arial"/>
                  <w:b w:val="0"/>
                  <w:bCs w:val="0"/>
                  <w:color w:val="000000" w:themeColor="text1"/>
                </w:rPr>
                <w:t>Online shop Amid</w:t>
              </w:r>
            </w:hyperlink>
          </w:p>
        </w:tc>
        <w:tc>
          <w:tcPr>
            <w:tcW w:w="1743" w:type="dxa"/>
            <w:tcBorders>
              <w:left w:val="single" w:sz="4" w:space="0" w:color="A5A5A5" w:themeColor="accent3"/>
              <w:right w:val="single" w:sz="4" w:space="0" w:color="A5A5A5" w:themeColor="accent3"/>
            </w:tcBorders>
          </w:tcPr>
          <w:p w14:paraId="0204F68C" w14:textId="77777777" w:rsidR="0070789A" w:rsidRDefault="00000000">
            <w:pPr>
              <w:jc w:val="center"/>
              <w:cnfStyle w:val="100000000000" w:firstRow="1" w:lastRow="0" w:firstColumn="0" w:lastColumn="0" w:oddVBand="0" w:evenVBand="0" w:oddHBand="0" w:evenHBand="0" w:firstRowFirstColumn="0" w:firstRowLastColumn="0" w:lastRowFirstColumn="0" w:lastRowLastColumn="0"/>
            </w:pPr>
            <w:hyperlink r:id="rId24">
              <w:r w:rsidR="00E4410B">
                <w:rPr>
                  <w:rStyle w:val="Hyperlink"/>
                  <w:rFonts w:ascii="Times New Roman" w:eastAsia="Times New Roman" w:hAnsi="Times New Roman" w:cs="Times New Roman"/>
                  <w:b w:val="0"/>
                  <w:bCs w:val="0"/>
                  <w:color w:val="auto"/>
                </w:rPr>
                <w:t>Depsto</w:t>
              </w:r>
            </w:hyperlink>
          </w:p>
        </w:tc>
        <w:tc>
          <w:tcPr>
            <w:tcW w:w="492" w:type="dxa"/>
            <w:tcBorders>
              <w:left w:val="single" w:sz="4" w:space="0" w:color="A5A5A5" w:themeColor="accent3"/>
              <w:right w:val="single" w:sz="4" w:space="0" w:color="A5A5A5" w:themeColor="accent3"/>
            </w:tcBorders>
          </w:tcPr>
          <w:p w14:paraId="1372FB41" w14:textId="77777777" w:rsidR="0070789A" w:rsidRDefault="0070789A">
            <w:pPr>
              <w:cnfStyle w:val="100000000000" w:firstRow="1" w:lastRow="0" w:firstColumn="0" w:lastColumn="0" w:oddVBand="0" w:evenVBand="0" w:oddHBand="0" w:evenHBand="0" w:firstRowFirstColumn="0" w:firstRowLastColumn="0" w:lastRowFirstColumn="0" w:lastRowLastColumn="0"/>
            </w:pPr>
          </w:p>
        </w:tc>
        <w:tc>
          <w:tcPr>
            <w:tcW w:w="2519" w:type="dxa"/>
            <w:tcBorders>
              <w:left w:val="single" w:sz="4" w:space="0" w:color="A5A5A5" w:themeColor="accent3"/>
            </w:tcBorders>
          </w:tcPr>
          <w:p w14:paraId="3D1DAE67" w14:textId="60FBE710" w:rsidR="0070789A" w:rsidRPr="001D1A05" w:rsidRDefault="001D1A05" w:rsidP="001D1A05">
            <w:pPr>
              <w:jc w:val="center"/>
              <w:cnfStyle w:val="100000000000" w:firstRow="1" w:lastRow="0" w:firstColumn="0" w:lastColumn="0" w:oddVBand="0" w:evenVBand="0" w:oddHBand="0" w:evenHBand="0" w:firstRowFirstColumn="0" w:firstRowLastColumn="0" w:lastRowFirstColumn="0" w:lastRowLastColumn="0"/>
              <w:rPr>
                <w:u w:val="single"/>
              </w:rPr>
            </w:pPr>
            <w:r w:rsidRPr="001D1A05">
              <w:rPr>
                <w:u w:val="single"/>
              </w:rPr>
              <w:t>AliCart</w:t>
            </w:r>
          </w:p>
        </w:tc>
      </w:tr>
      <w:tr w:rsidR="0070789A" w14:paraId="56D9DC06" w14:textId="77777777" w:rsidTr="00715365">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5" w:type="dxa"/>
          </w:tcPr>
          <w:p w14:paraId="5F6CB358" w14:textId="77777777" w:rsidR="0070789A" w:rsidRDefault="00E4410B">
            <w:pPr>
              <w:rPr>
                <w:rFonts w:ascii="Calibri" w:eastAsia="Calibri" w:hAnsi="Calibri" w:cs="Arial"/>
              </w:rPr>
            </w:pPr>
            <w:r>
              <w:rPr>
                <w:rFonts w:eastAsia="Calibri" w:cs="Arial"/>
              </w:rPr>
              <w:t>Geographical Focus: Tajikistan</w:t>
            </w:r>
          </w:p>
        </w:tc>
        <w:tc>
          <w:tcPr>
            <w:tcW w:w="1420" w:type="dxa"/>
          </w:tcPr>
          <w:p w14:paraId="68292736"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No</w:t>
            </w:r>
          </w:p>
        </w:tc>
        <w:tc>
          <w:tcPr>
            <w:tcW w:w="1741" w:type="dxa"/>
          </w:tcPr>
          <w:p w14:paraId="0DD22035" w14:textId="77777777" w:rsidR="0070789A" w:rsidRDefault="00E4410B">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No</w:t>
            </w:r>
          </w:p>
        </w:tc>
        <w:tc>
          <w:tcPr>
            <w:tcW w:w="1743" w:type="dxa"/>
          </w:tcPr>
          <w:p w14:paraId="512A3FB5"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Yes</w:t>
            </w:r>
          </w:p>
        </w:tc>
        <w:tc>
          <w:tcPr>
            <w:tcW w:w="3011" w:type="dxa"/>
            <w:gridSpan w:val="2"/>
          </w:tcPr>
          <w:p w14:paraId="5CDAF445"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Yes</w:t>
            </w:r>
          </w:p>
        </w:tc>
      </w:tr>
      <w:tr w:rsidR="0070789A" w14:paraId="4D50A1A6" w14:textId="77777777" w:rsidTr="00715365">
        <w:trPr>
          <w:trHeight w:val="585"/>
        </w:trPr>
        <w:tc>
          <w:tcPr>
            <w:cnfStyle w:val="001000000000" w:firstRow="0" w:lastRow="0" w:firstColumn="1" w:lastColumn="0" w:oddVBand="0" w:evenVBand="0" w:oddHBand="0" w:evenHBand="0" w:firstRowFirstColumn="0" w:firstRowLastColumn="0" w:lastRowFirstColumn="0" w:lastRowLastColumn="0"/>
            <w:tcW w:w="2065" w:type="dxa"/>
          </w:tcPr>
          <w:p w14:paraId="7EDAADAA" w14:textId="77777777" w:rsidR="0070789A" w:rsidRDefault="00E4410B">
            <w:pPr>
              <w:rPr>
                <w:rFonts w:eastAsia="Calibri"/>
              </w:rPr>
            </w:pPr>
            <w:r>
              <w:rPr>
                <w:rFonts w:ascii="Times New Roman" w:eastAsia="Calibri" w:hAnsi="Times New Roman" w:cs="Times New Roman"/>
              </w:rPr>
              <w:t>Product listings</w:t>
            </w:r>
          </w:p>
        </w:tc>
        <w:tc>
          <w:tcPr>
            <w:tcW w:w="1420" w:type="dxa"/>
          </w:tcPr>
          <w:p w14:paraId="26454AA5"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Yes </w:t>
            </w:r>
          </w:p>
        </w:tc>
        <w:tc>
          <w:tcPr>
            <w:tcW w:w="1741" w:type="dxa"/>
          </w:tcPr>
          <w:p w14:paraId="4B4D6765" w14:textId="77777777" w:rsidR="0070789A" w:rsidRDefault="00E4410B">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Yes </w:t>
            </w:r>
          </w:p>
        </w:tc>
        <w:tc>
          <w:tcPr>
            <w:tcW w:w="1743" w:type="dxa"/>
          </w:tcPr>
          <w:p w14:paraId="73846428"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Yes</w:t>
            </w:r>
          </w:p>
        </w:tc>
        <w:tc>
          <w:tcPr>
            <w:tcW w:w="3011" w:type="dxa"/>
            <w:gridSpan w:val="2"/>
          </w:tcPr>
          <w:p w14:paraId="390343E6"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Yes</w:t>
            </w:r>
          </w:p>
        </w:tc>
      </w:tr>
      <w:tr w:rsidR="0070789A" w14:paraId="513FCFFD" w14:textId="77777777" w:rsidTr="00715365">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5" w:type="dxa"/>
          </w:tcPr>
          <w:p w14:paraId="29564801" w14:textId="77777777" w:rsidR="0070789A" w:rsidRDefault="00E4410B">
            <w:pPr>
              <w:rPr>
                <w:rFonts w:ascii="Times New Roman" w:hAnsi="Times New Roman" w:cs="Times New Roman"/>
              </w:rPr>
            </w:pPr>
            <w:r>
              <w:rPr>
                <w:rFonts w:ascii="Times New Roman" w:eastAsia="Calibri" w:hAnsi="Times New Roman" w:cs="Times New Roman"/>
              </w:rPr>
              <w:t>Lower cost</w:t>
            </w:r>
          </w:p>
        </w:tc>
        <w:tc>
          <w:tcPr>
            <w:tcW w:w="1420" w:type="dxa"/>
          </w:tcPr>
          <w:p w14:paraId="6E151B03"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Varies</w:t>
            </w:r>
          </w:p>
        </w:tc>
        <w:tc>
          <w:tcPr>
            <w:tcW w:w="1741" w:type="dxa"/>
          </w:tcPr>
          <w:p w14:paraId="3ABA3B53"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1743" w:type="dxa"/>
          </w:tcPr>
          <w:p w14:paraId="1582B519"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Varies</w:t>
            </w:r>
          </w:p>
        </w:tc>
        <w:tc>
          <w:tcPr>
            <w:tcW w:w="3011" w:type="dxa"/>
            <w:gridSpan w:val="2"/>
          </w:tcPr>
          <w:p w14:paraId="526A40AB"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60C6BEAD" w14:textId="77777777" w:rsidTr="00715365">
        <w:trPr>
          <w:trHeight w:val="585"/>
        </w:trPr>
        <w:tc>
          <w:tcPr>
            <w:cnfStyle w:val="001000000000" w:firstRow="0" w:lastRow="0" w:firstColumn="1" w:lastColumn="0" w:oddVBand="0" w:evenVBand="0" w:oddHBand="0" w:evenHBand="0" w:firstRowFirstColumn="0" w:firstRowLastColumn="0" w:lastRowFirstColumn="0" w:lastRowLastColumn="0"/>
            <w:tcW w:w="2065" w:type="dxa"/>
          </w:tcPr>
          <w:p w14:paraId="181AFE05" w14:textId="77777777" w:rsidR="0070789A" w:rsidRDefault="00E4410B">
            <w:pPr>
              <w:rPr>
                <w:rFonts w:ascii="Times New Roman" w:hAnsi="Times New Roman" w:cs="Times New Roman"/>
              </w:rPr>
            </w:pPr>
            <w:r>
              <w:rPr>
                <w:rFonts w:ascii="Times New Roman" w:eastAsia="Calibri" w:hAnsi="Times New Roman" w:cs="Times New Roman"/>
              </w:rPr>
              <w:t>Fast delivery</w:t>
            </w:r>
          </w:p>
        </w:tc>
        <w:tc>
          <w:tcPr>
            <w:tcW w:w="1420" w:type="dxa"/>
          </w:tcPr>
          <w:p w14:paraId="5E8FC8E0"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1741" w:type="dxa"/>
          </w:tcPr>
          <w:p w14:paraId="4D1A2905"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1743" w:type="dxa"/>
          </w:tcPr>
          <w:p w14:paraId="7FA47104"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3011" w:type="dxa"/>
            <w:gridSpan w:val="2"/>
          </w:tcPr>
          <w:p w14:paraId="62909C3D"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0DB8CD07" w14:textId="77777777" w:rsidTr="00715365">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5" w:type="dxa"/>
          </w:tcPr>
          <w:p w14:paraId="438DEFFA" w14:textId="5DD8B4D7" w:rsidR="0070789A" w:rsidRDefault="00E4410B">
            <w:pPr>
              <w:rPr>
                <w:rFonts w:ascii="Times New Roman" w:hAnsi="Times New Roman" w:cs="Times New Roman"/>
              </w:rPr>
            </w:pPr>
            <w:r>
              <w:rPr>
                <w:rFonts w:ascii="Times New Roman" w:eastAsia="Calibri" w:hAnsi="Times New Roman" w:cs="Times New Roman"/>
              </w:rPr>
              <w:t>Fast customer support</w:t>
            </w:r>
          </w:p>
        </w:tc>
        <w:tc>
          <w:tcPr>
            <w:tcW w:w="1420" w:type="dxa"/>
          </w:tcPr>
          <w:p w14:paraId="373C30B3"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1" w:type="dxa"/>
          </w:tcPr>
          <w:p w14:paraId="1B250591"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3" w:type="dxa"/>
          </w:tcPr>
          <w:p w14:paraId="76534A8A"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3011" w:type="dxa"/>
            <w:gridSpan w:val="2"/>
          </w:tcPr>
          <w:p w14:paraId="745F792E"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78F5986F" w14:textId="77777777" w:rsidTr="00715365">
        <w:trPr>
          <w:trHeight w:val="585"/>
        </w:trPr>
        <w:tc>
          <w:tcPr>
            <w:cnfStyle w:val="001000000000" w:firstRow="0" w:lastRow="0" w:firstColumn="1" w:lastColumn="0" w:oddVBand="0" w:evenVBand="0" w:oddHBand="0" w:evenHBand="0" w:firstRowFirstColumn="0" w:firstRowLastColumn="0" w:lastRowFirstColumn="0" w:lastRowLastColumn="0"/>
            <w:tcW w:w="2065" w:type="dxa"/>
          </w:tcPr>
          <w:p w14:paraId="059E4E01" w14:textId="77777777" w:rsidR="0070789A" w:rsidRDefault="00E4410B">
            <w:pPr>
              <w:rPr>
                <w:rFonts w:ascii="Times New Roman" w:hAnsi="Times New Roman" w:cs="Times New Roman"/>
              </w:rPr>
            </w:pPr>
            <w:r>
              <w:rPr>
                <w:rFonts w:ascii="Times New Roman" w:eastAsia="Calibri" w:hAnsi="Times New Roman" w:cs="Times New Roman"/>
              </w:rPr>
              <w:t>Shopping cart</w:t>
            </w:r>
          </w:p>
        </w:tc>
        <w:tc>
          <w:tcPr>
            <w:tcW w:w="1420" w:type="dxa"/>
          </w:tcPr>
          <w:p w14:paraId="25232247"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1" w:type="dxa"/>
          </w:tcPr>
          <w:p w14:paraId="4FE6D42F"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3" w:type="dxa"/>
          </w:tcPr>
          <w:p w14:paraId="6566F978"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3011" w:type="dxa"/>
            <w:gridSpan w:val="2"/>
          </w:tcPr>
          <w:p w14:paraId="3A7D6E19"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0E9D6E19" w14:textId="77777777" w:rsidTr="00715365">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5" w:type="dxa"/>
          </w:tcPr>
          <w:p w14:paraId="00E5D4FC" w14:textId="77777777" w:rsidR="0070789A" w:rsidRDefault="00E4410B">
            <w:pPr>
              <w:rPr>
                <w:rFonts w:ascii="Times New Roman" w:hAnsi="Times New Roman" w:cs="Times New Roman"/>
              </w:rPr>
            </w:pPr>
            <w:r>
              <w:rPr>
                <w:rFonts w:ascii="Times New Roman" w:eastAsia="Calibri" w:hAnsi="Times New Roman" w:cs="Times New Roman"/>
              </w:rPr>
              <w:t>Wide range of products</w:t>
            </w:r>
          </w:p>
        </w:tc>
        <w:tc>
          <w:tcPr>
            <w:tcW w:w="1420" w:type="dxa"/>
          </w:tcPr>
          <w:p w14:paraId="0C28885D"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1" w:type="dxa"/>
          </w:tcPr>
          <w:p w14:paraId="0A040FD6"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p w14:paraId="58E03EA0"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c>
          <w:tcPr>
            <w:tcW w:w="1743" w:type="dxa"/>
          </w:tcPr>
          <w:p w14:paraId="2DCF52F6"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3011" w:type="dxa"/>
            <w:gridSpan w:val="2"/>
          </w:tcPr>
          <w:p w14:paraId="05AE6676"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15C6DC14" w14:textId="77777777" w:rsidTr="00715365">
        <w:trPr>
          <w:trHeight w:val="585"/>
        </w:trPr>
        <w:tc>
          <w:tcPr>
            <w:cnfStyle w:val="001000000000" w:firstRow="0" w:lastRow="0" w:firstColumn="1" w:lastColumn="0" w:oddVBand="0" w:evenVBand="0" w:oddHBand="0" w:evenHBand="0" w:firstRowFirstColumn="0" w:firstRowLastColumn="0" w:lastRowFirstColumn="0" w:lastRowLastColumn="0"/>
            <w:tcW w:w="2065" w:type="dxa"/>
          </w:tcPr>
          <w:p w14:paraId="48957585" w14:textId="77777777" w:rsidR="0070789A" w:rsidRDefault="00E4410B">
            <w:pPr>
              <w:rPr>
                <w:rFonts w:ascii="Times New Roman" w:hAnsi="Times New Roman" w:cs="Times New Roman"/>
              </w:rPr>
            </w:pPr>
            <w:r>
              <w:rPr>
                <w:rFonts w:ascii="Times New Roman" w:eastAsia="Calibri" w:hAnsi="Times New Roman" w:cs="Times New Roman"/>
              </w:rPr>
              <w:t>Payment Processing</w:t>
            </w:r>
          </w:p>
        </w:tc>
        <w:tc>
          <w:tcPr>
            <w:tcW w:w="1420" w:type="dxa"/>
          </w:tcPr>
          <w:p w14:paraId="28CA5140"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Secure</w:t>
            </w:r>
          </w:p>
        </w:tc>
        <w:tc>
          <w:tcPr>
            <w:tcW w:w="1741" w:type="dxa"/>
          </w:tcPr>
          <w:p w14:paraId="749BC73C"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Secure</w:t>
            </w:r>
          </w:p>
        </w:tc>
        <w:tc>
          <w:tcPr>
            <w:tcW w:w="1743" w:type="dxa"/>
          </w:tcPr>
          <w:p w14:paraId="17373179"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Secure</w:t>
            </w:r>
          </w:p>
        </w:tc>
        <w:tc>
          <w:tcPr>
            <w:tcW w:w="3011" w:type="dxa"/>
            <w:gridSpan w:val="2"/>
          </w:tcPr>
          <w:p w14:paraId="3B71BF5B"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Secure</w:t>
            </w:r>
          </w:p>
        </w:tc>
      </w:tr>
      <w:tr w:rsidR="0070789A" w14:paraId="77857DD3" w14:textId="77777777" w:rsidTr="00715365">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5" w:type="dxa"/>
          </w:tcPr>
          <w:p w14:paraId="08F5B2D3" w14:textId="77777777" w:rsidR="0070789A" w:rsidRDefault="00E4410B">
            <w:pPr>
              <w:rPr>
                <w:rFonts w:ascii="Times New Roman" w:hAnsi="Times New Roman" w:cs="Times New Roman"/>
              </w:rPr>
            </w:pPr>
            <w:r>
              <w:rPr>
                <w:rFonts w:ascii="Times New Roman" w:eastAsia="Calibri" w:hAnsi="Times New Roman" w:cs="Times New Roman"/>
              </w:rPr>
              <w:t>Reviews and Ratings</w:t>
            </w:r>
          </w:p>
        </w:tc>
        <w:tc>
          <w:tcPr>
            <w:tcW w:w="1420" w:type="dxa"/>
          </w:tcPr>
          <w:p w14:paraId="54DA0E09"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1" w:type="dxa"/>
          </w:tcPr>
          <w:p w14:paraId="4C5950C0"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3" w:type="dxa"/>
          </w:tcPr>
          <w:p w14:paraId="197BBBA8"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3011" w:type="dxa"/>
            <w:gridSpan w:val="2"/>
          </w:tcPr>
          <w:p w14:paraId="3ADAD0B5"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7E880E33" w14:textId="77777777" w:rsidTr="00715365">
        <w:trPr>
          <w:trHeight w:val="585"/>
        </w:trPr>
        <w:tc>
          <w:tcPr>
            <w:cnfStyle w:val="001000000000" w:firstRow="0" w:lastRow="0" w:firstColumn="1" w:lastColumn="0" w:oddVBand="0" w:evenVBand="0" w:oddHBand="0" w:evenHBand="0" w:firstRowFirstColumn="0" w:firstRowLastColumn="0" w:lastRowFirstColumn="0" w:lastRowLastColumn="0"/>
            <w:tcW w:w="2065" w:type="dxa"/>
          </w:tcPr>
          <w:p w14:paraId="57391232" w14:textId="5D9E8275" w:rsidR="0070789A" w:rsidRDefault="00E4410B">
            <w:pPr>
              <w:rPr>
                <w:rFonts w:ascii="Times New Roman" w:hAnsi="Times New Roman" w:cs="Times New Roman"/>
              </w:rPr>
            </w:pPr>
            <w:r>
              <w:rPr>
                <w:rFonts w:ascii="Times New Roman" w:eastAsia="Calibri" w:hAnsi="Times New Roman" w:cs="Times New Roman"/>
              </w:rPr>
              <w:t>UserFriendly interface</w:t>
            </w:r>
          </w:p>
        </w:tc>
        <w:tc>
          <w:tcPr>
            <w:tcW w:w="1420" w:type="dxa"/>
          </w:tcPr>
          <w:p w14:paraId="437BDC75"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1" w:type="dxa"/>
          </w:tcPr>
          <w:p w14:paraId="01C55B9C"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3" w:type="dxa"/>
          </w:tcPr>
          <w:p w14:paraId="0B5820C1"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3011" w:type="dxa"/>
            <w:gridSpan w:val="2"/>
          </w:tcPr>
          <w:p w14:paraId="4EED3E9E"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0AB48B79" w14:textId="77777777" w:rsidTr="00715365">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5" w:type="dxa"/>
          </w:tcPr>
          <w:p w14:paraId="4495B124" w14:textId="77777777" w:rsidR="0070789A" w:rsidRDefault="00E4410B">
            <w:pPr>
              <w:rPr>
                <w:rFonts w:ascii="Times New Roman" w:hAnsi="Times New Roman" w:cs="Times New Roman"/>
              </w:rPr>
            </w:pPr>
            <w:r>
              <w:rPr>
                <w:rFonts w:ascii="Times New Roman" w:eastAsia="Calibri" w:hAnsi="Times New Roman" w:cs="Times New Roman"/>
              </w:rPr>
              <w:t>Delivery service</w:t>
            </w:r>
          </w:p>
        </w:tc>
        <w:tc>
          <w:tcPr>
            <w:tcW w:w="1420" w:type="dxa"/>
          </w:tcPr>
          <w:p w14:paraId="3DB97A3C" w14:textId="490AABE7" w:rsidR="0070789A" w:rsidRDefault="001D1A0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1741" w:type="dxa"/>
          </w:tcPr>
          <w:p w14:paraId="0F932691"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1743" w:type="dxa"/>
          </w:tcPr>
          <w:p w14:paraId="1B3B4931"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3011" w:type="dxa"/>
            <w:gridSpan w:val="2"/>
          </w:tcPr>
          <w:p w14:paraId="4C739F56"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3ABFB1ED" w14:textId="77777777" w:rsidTr="00715365">
        <w:trPr>
          <w:trHeight w:val="555"/>
        </w:trPr>
        <w:tc>
          <w:tcPr>
            <w:cnfStyle w:val="001000000000" w:firstRow="0" w:lastRow="0" w:firstColumn="1" w:lastColumn="0" w:oddVBand="0" w:evenVBand="0" w:oddHBand="0" w:evenHBand="0" w:firstRowFirstColumn="0" w:firstRowLastColumn="0" w:lastRowFirstColumn="0" w:lastRowLastColumn="0"/>
            <w:tcW w:w="2065" w:type="dxa"/>
          </w:tcPr>
          <w:p w14:paraId="4B5763A5" w14:textId="77777777" w:rsidR="0070789A" w:rsidRDefault="00E4410B">
            <w:r>
              <w:rPr>
                <w:rFonts w:ascii="Times New Roman" w:eastAsia="Times New Roman" w:hAnsi="Times New Roman" w:cs="Times New Roman"/>
              </w:rPr>
              <w:lastRenderedPageBreak/>
              <w:t>User Authentication</w:t>
            </w:r>
          </w:p>
        </w:tc>
        <w:tc>
          <w:tcPr>
            <w:tcW w:w="1420" w:type="dxa"/>
          </w:tcPr>
          <w:p w14:paraId="72967DBD"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Yes</w:t>
            </w:r>
          </w:p>
        </w:tc>
        <w:tc>
          <w:tcPr>
            <w:tcW w:w="1741" w:type="dxa"/>
          </w:tcPr>
          <w:p w14:paraId="1262C2D5" w14:textId="77777777" w:rsidR="0070789A" w:rsidRDefault="00E4410B">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Yes</w:t>
            </w:r>
          </w:p>
        </w:tc>
        <w:tc>
          <w:tcPr>
            <w:tcW w:w="1743" w:type="dxa"/>
          </w:tcPr>
          <w:p w14:paraId="71D932ED"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Yes</w:t>
            </w:r>
          </w:p>
        </w:tc>
        <w:tc>
          <w:tcPr>
            <w:tcW w:w="3011" w:type="dxa"/>
            <w:gridSpan w:val="2"/>
          </w:tcPr>
          <w:p w14:paraId="3483AE3A"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Yes</w:t>
            </w:r>
          </w:p>
        </w:tc>
      </w:tr>
      <w:tr w:rsidR="0070789A" w14:paraId="72211041" w14:textId="77777777" w:rsidTr="00715365">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5" w:type="dxa"/>
          </w:tcPr>
          <w:p w14:paraId="6719962E" w14:textId="77777777" w:rsidR="0070789A" w:rsidRDefault="0070789A">
            <w:pPr>
              <w:rPr>
                <w:rFonts w:ascii="Calibri" w:eastAsia="Calibri" w:hAnsi="Calibri" w:cs="Arial"/>
              </w:rPr>
            </w:pPr>
          </w:p>
        </w:tc>
        <w:tc>
          <w:tcPr>
            <w:tcW w:w="1420" w:type="dxa"/>
          </w:tcPr>
          <w:p w14:paraId="5BA34EAE"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p>
        </w:tc>
        <w:tc>
          <w:tcPr>
            <w:tcW w:w="1741" w:type="dxa"/>
          </w:tcPr>
          <w:p w14:paraId="230E5F9A" w14:textId="77777777" w:rsidR="0070789A" w:rsidRDefault="00E4410B">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p>
        </w:tc>
        <w:tc>
          <w:tcPr>
            <w:tcW w:w="1743" w:type="dxa"/>
          </w:tcPr>
          <w:p w14:paraId="79764A1E"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p>
        </w:tc>
        <w:tc>
          <w:tcPr>
            <w:tcW w:w="3011" w:type="dxa"/>
            <w:gridSpan w:val="2"/>
          </w:tcPr>
          <w:p w14:paraId="4A06636C" w14:textId="674F3B36" w:rsidR="0070789A" w:rsidRDefault="0070789A" w:rsidP="48EA769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715365" w14:paraId="50DFB39C" w14:textId="77777777" w:rsidTr="00715365">
        <w:trPr>
          <w:trHeight w:val="585"/>
        </w:trPr>
        <w:tc>
          <w:tcPr>
            <w:cnfStyle w:val="001000000000" w:firstRow="0" w:lastRow="0" w:firstColumn="1" w:lastColumn="0" w:oddVBand="0" w:evenVBand="0" w:oddHBand="0" w:evenHBand="0" w:firstRowFirstColumn="0" w:firstRowLastColumn="0" w:lastRowFirstColumn="0" w:lastRowLastColumn="0"/>
            <w:tcW w:w="2065" w:type="dxa"/>
          </w:tcPr>
          <w:p w14:paraId="6ADDF953" w14:textId="0D9B6354" w:rsidR="00715365" w:rsidRDefault="00715365" w:rsidP="00715365">
            <w:pPr>
              <w:rPr>
                <w:rFonts w:ascii="Calibri" w:eastAsia="Calibri" w:hAnsi="Calibri" w:cs="Arial"/>
              </w:rPr>
            </w:pPr>
            <w:r>
              <w:rPr>
                <w:rFonts w:ascii="Times New Roman" w:eastAsia="Times New Roman" w:hAnsi="Times New Roman" w:cs="Times New Roman"/>
              </w:rPr>
              <w:t>Privacy and Data Protection</w:t>
            </w:r>
          </w:p>
        </w:tc>
        <w:tc>
          <w:tcPr>
            <w:tcW w:w="1420" w:type="dxa"/>
          </w:tcPr>
          <w:p w14:paraId="60B2DADD" w14:textId="1D3E4291" w:rsidR="00715365" w:rsidRDefault="00715365" w:rsidP="007153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1" w:type="dxa"/>
          </w:tcPr>
          <w:p w14:paraId="488337E9" w14:textId="788C7F3A" w:rsidR="00715365" w:rsidRDefault="00715365" w:rsidP="0071536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c>
          <w:tcPr>
            <w:tcW w:w="1743" w:type="dxa"/>
          </w:tcPr>
          <w:p w14:paraId="6D04C780" w14:textId="40F9CA02" w:rsidR="00715365" w:rsidRDefault="00715365" w:rsidP="007153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Yes </w:t>
            </w:r>
          </w:p>
        </w:tc>
        <w:tc>
          <w:tcPr>
            <w:tcW w:w="3011" w:type="dxa"/>
            <w:gridSpan w:val="2"/>
          </w:tcPr>
          <w:p w14:paraId="6B665BE1" w14:textId="49C784F8" w:rsidR="00715365" w:rsidRDefault="00715365" w:rsidP="007153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Yes</w:t>
            </w:r>
          </w:p>
        </w:tc>
      </w:tr>
      <w:tr w:rsidR="0070789A" w14:paraId="390A9A68" w14:textId="77777777" w:rsidTr="00715365">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065" w:type="dxa"/>
          </w:tcPr>
          <w:p w14:paraId="79798EA3" w14:textId="7768BB10" w:rsidR="0070789A" w:rsidRDefault="0070789A"/>
        </w:tc>
        <w:tc>
          <w:tcPr>
            <w:tcW w:w="1420" w:type="dxa"/>
          </w:tcPr>
          <w:p w14:paraId="4761FB53" w14:textId="2844891C" w:rsidR="0070789A" w:rsidRDefault="0070789A">
            <w:pPr>
              <w:jc w:val="center"/>
              <w:cnfStyle w:val="000000100000" w:firstRow="0" w:lastRow="0" w:firstColumn="0" w:lastColumn="0" w:oddVBand="0" w:evenVBand="0" w:oddHBand="1" w:evenHBand="0" w:firstRowFirstColumn="0" w:firstRowLastColumn="0" w:lastRowFirstColumn="0" w:lastRowLastColumn="0"/>
            </w:pPr>
          </w:p>
        </w:tc>
        <w:tc>
          <w:tcPr>
            <w:tcW w:w="1741" w:type="dxa"/>
          </w:tcPr>
          <w:p w14:paraId="14F37F97" w14:textId="54301C9C" w:rsidR="0070789A" w:rsidRDefault="0070789A">
            <w:pPr>
              <w:jc w:val="center"/>
              <w:cnfStyle w:val="000000100000" w:firstRow="0" w:lastRow="0" w:firstColumn="0" w:lastColumn="0" w:oddVBand="0" w:evenVBand="0" w:oddHBand="1" w:evenHBand="0" w:firstRowFirstColumn="0" w:firstRowLastColumn="0" w:lastRowFirstColumn="0" w:lastRowLastColumn="0"/>
            </w:pPr>
          </w:p>
        </w:tc>
        <w:tc>
          <w:tcPr>
            <w:tcW w:w="1743" w:type="dxa"/>
          </w:tcPr>
          <w:p w14:paraId="5C726E90" w14:textId="61A5DE1D" w:rsidR="0070789A" w:rsidRDefault="0070789A">
            <w:pPr>
              <w:cnfStyle w:val="000000100000" w:firstRow="0" w:lastRow="0" w:firstColumn="0" w:lastColumn="0" w:oddVBand="0" w:evenVBand="0" w:oddHBand="1" w:evenHBand="0" w:firstRowFirstColumn="0" w:firstRowLastColumn="0" w:lastRowFirstColumn="0" w:lastRowLastColumn="0"/>
            </w:pPr>
          </w:p>
        </w:tc>
        <w:tc>
          <w:tcPr>
            <w:tcW w:w="3011" w:type="dxa"/>
            <w:gridSpan w:val="2"/>
          </w:tcPr>
          <w:p w14:paraId="2D0878AF" w14:textId="0866C4A9" w:rsidR="0070789A" w:rsidRDefault="0070789A" w:rsidP="00715365">
            <w:pPr>
              <w:cnfStyle w:val="000000100000" w:firstRow="0" w:lastRow="0" w:firstColumn="0" w:lastColumn="0" w:oddVBand="0" w:evenVBand="0" w:oddHBand="1" w:evenHBand="0" w:firstRowFirstColumn="0" w:firstRowLastColumn="0" w:lastRowFirstColumn="0" w:lastRowLastColumn="0"/>
            </w:pPr>
          </w:p>
        </w:tc>
      </w:tr>
      <w:tr w:rsidR="00715365" w14:paraId="5943BC0A" w14:textId="77777777" w:rsidTr="00715365">
        <w:trPr>
          <w:trHeight w:val="585"/>
        </w:trPr>
        <w:tc>
          <w:tcPr>
            <w:cnfStyle w:val="001000000000" w:firstRow="0" w:lastRow="0" w:firstColumn="1" w:lastColumn="0" w:oddVBand="0" w:evenVBand="0" w:oddHBand="0" w:evenHBand="0" w:firstRowFirstColumn="0" w:firstRowLastColumn="0" w:lastRowFirstColumn="0" w:lastRowLastColumn="0"/>
            <w:tcW w:w="2065" w:type="dxa"/>
          </w:tcPr>
          <w:p w14:paraId="6DB7774B" w14:textId="08CAA3C7" w:rsidR="00715365" w:rsidRDefault="00715365">
            <w:pPr>
              <w:rPr>
                <w:rFonts w:ascii="Times New Roman" w:eastAsia="Times New Roman" w:hAnsi="Times New Roman" w:cs="Times New Roman"/>
              </w:rPr>
            </w:pPr>
            <w:r w:rsidRPr="00715365">
              <w:rPr>
                <w:rFonts w:ascii="Times New Roman" w:eastAsia="Times New Roman" w:hAnsi="Times New Roman" w:cs="Times New Roman"/>
              </w:rPr>
              <w:t>Adaptability to Market Changes</w:t>
            </w:r>
          </w:p>
        </w:tc>
        <w:tc>
          <w:tcPr>
            <w:tcW w:w="1420" w:type="dxa"/>
          </w:tcPr>
          <w:p w14:paraId="32686CC3" w14:textId="0EBB20AD" w:rsidR="00715365" w:rsidRDefault="007153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No </w:t>
            </w:r>
          </w:p>
        </w:tc>
        <w:tc>
          <w:tcPr>
            <w:tcW w:w="1741" w:type="dxa"/>
          </w:tcPr>
          <w:p w14:paraId="6B2139B2" w14:textId="25AA92B6" w:rsidR="00715365" w:rsidRDefault="007153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No </w:t>
            </w:r>
          </w:p>
        </w:tc>
        <w:tc>
          <w:tcPr>
            <w:tcW w:w="1743" w:type="dxa"/>
          </w:tcPr>
          <w:p w14:paraId="74AF5F17" w14:textId="378FB5E1" w:rsidR="00715365" w:rsidRDefault="00715365" w:rsidP="007153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No</w:t>
            </w:r>
          </w:p>
        </w:tc>
        <w:tc>
          <w:tcPr>
            <w:tcW w:w="3011" w:type="dxa"/>
            <w:gridSpan w:val="2"/>
          </w:tcPr>
          <w:p w14:paraId="06DFF842" w14:textId="235994CC" w:rsidR="00715365" w:rsidRDefault="0071536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Yes </w:t>
            </w:r>
          </w:p>
        </w:tc>
      </w:tr>
    </w:tbl>
    <w:p w14:paraId="49DDDB1A" w14:textId="77777777" w:rsidR="005D716F" w:rsidRDefault="005D716F">
      <w:pPr>
        <w:pStyle w:val="Heading1"/>
        <w:rPr>
          <w:rFonts w:asciiTheme="minorHAnsi" w:hAnsiTheme="minorHAnsi" w:cstheme="minorHAnsi"/>
        </w:rPr>
      </w:pPr>
      <w:bookmarkStart w:id="46" w:name="_Toc151311840"/>
    </w:p>
    <w:p w14:paraId="756D42EA" w14:textId="77777777" w:rsidR="005D716F" w:rsidRDefault="005D716F">
      <w:pPr>
        <w:pStyle w:val="Heading1"/>
        <w:rPr>
          <w:rFonts w:asciiTheme="minorHAnsi" w:hAnsiTheme="minorHAnsi" w:cstheme="minorHAnsi"/>
        </w:rPr>
      </w:pPr>
    </w:p>
    <w:p w14:paraId="34949668" w14:textId="77777777" w:rsidR="005D716F" w:rsidRDefault="005D716F">
      <w:pPr>
        <w:pStyle w:val="Heading1"/>
        <w:rPr>
          <w:rFonts w:asciiTheme="minorHAnsi" w:hAnsiTheme="minorHAnsi" w:cstheme="minorHAnsi"/>
        </w:rPr>
      </w:pPr>
    </w:p>
    <w:p w14:paraId="0EFC653C" w14:textId="77777777" w:rsidR="005D716F" w:rsidRDefault="005D716F">
      <w:pPr>
        <w:pStyle w:val="Heading1"/>
        <w:rPr>
          <w:rFonts w:asciiTheme="minorHAnsi" w:hAnsiTheme="minorHAnsi" w:cstheme="minorHAnsi"/>
        </w:rPr>
      </w:pPr>
    </w:p>
    <w:p w14:paraId="21371AE1" w14:textId="77777777" w:rsidR="005D716F" w:rsidRDefault="005D716F">
      <w:pPr>
        <w:pStyle w:val="Heading1"/>
        <w:rPr>
          <w:rFonts w:asciiTheme="minorHAnsi" w:hAnsiTheme="minorHAnsi" w:cstheme="minorHAnsi"/>
        </w:rPr>
      </w:pPr>
    </w:p>
    <w:p w14:paraId="08464D46" w14:textId="77777777" w:rsidR="005D716F" w:rsidRDefault="005D716F">
      <w:pPr>
        <w:pStyle w:val="Heading1"/>
        <w:rPr>
          <w:rFonts w:asciiTheme="minorHAnsi" w:hAnsiTheme="minorHAnsi" w:cstheme="minorHAnsi"/>
        </w:rPr>
      </w:pPr>
    </w:p>
    <w:p w14:paraId="3FDB1785" w14:textId="77777777" w:rsidR="005D716F" w:rsidRDefault="005D716F">
      <w:pPr>
        <w:pStyle w:val="Heading1"/>
        <w:rPr>
          <w:rFonts w:asciiTheme="minorHAnsi" w:hAnsiTheme="minorHAnsi" w:cstheme="minorHAnsi"/>
        </w:rPr>
      </w:pPr>
    </w:p>
    <w:p w14:paraId="5D1C24B0" w14:textId="77777777" w:rsidR="005D716F" w:rsidRDefault="005D716F">
      <w:pPr>
        <w:pStyle w:val="Heading1"/>
        <w:rPr>
          <w:rFonts w:asciiTheme="minorHAnsi" w:hAnsiTheme="minorHAnsi" w:cstheme="minorHAnsi"/>
        </w:rPr>
      </w:pPr>
    </w:p>
    <w:p w14:paraId="03591BD7" w14:textId="77777777" w:rsidR="005D716F" w:rsidRDefault="005D716F" w:rsidP="005D716F"/>
    <w:p w14:paraId="3FD103A0" w14:textId="77777777" w:rsidR="005D716F" w:rsidRDefault="005D716F" w:rsidP="005D716F"/>
    <w:p w14:paraId="1255E38D" w14:textId="77777777" w:rsidR="005D716F" w:rsidRDefault="005D716F" w:rsidP="005D716F"/>
    <w:p w14:paraId="359B1235" w14:textId="77777777" w:rsidR="005D716F" w:rsidRDefault="005D716F" w:rsidP="005D716F"/>
    <w:p w14:paraId="4E223954" w14:textId="77777777" w:rsidR="005D716F" w:rsidRDefault="005D716F" w:rsidP="005D716F"/>
    <w:p w14:paraId="5950BFC2" w14:textId="77777777" w:rsidR="005D716F" w:rsidRDefault="005D716F" w:rsidP="005D716F"/>
    <w:p w14:paraId="3B9153A2" w14:textId="77777777" w:rsidR="005D716F" w:rsidRDefault="005D716F" w:rsidP="005D716F"/>
    <w:p w14:paraId="157D4256" w14:textId="77777777" w:rsidR="005D716F" w:rsidRDefault="005D716F" w:rsidP="005D716F"/>
    <w:p w14:paraId="5BD5B163" w14:textId="77777777" w:rsidR="005D716F" w:rsidRDefault="005D716F" w:rsidP="005D716F"/>
    <w:p w14:paraId="19B81632" w14:textId="77777777" w:rsidR="005D716F" w:rsidRDefault="005D716F" w:rsidP="005D716F"/>
    <w:p w14:paraId="2F0533ED" w14:textId="77777777" w:rsidR="005D716F" w:rsidRDefault="005D716F" w:rsidP="005D716F"/>
    <w:p w14:paraId="087BFB0A" w14:textId="77777777" w:rsidR="005D716F" w:rsidRDefault="005D716F" w:rsidP="005D716F"/>
    <w:p w14:paraId="101E4622" w14:textId="77777777" w:rsidR="005D716F" w:rsidRDefault="005D716F" w:rsidP="005D716F"/>
    <w:p w14:paraId="4310E7B5" w14:textId="77777777" w:rsidR="005D716F" w:rsidRDefault="005D716F" w:rsidP="005D716F"/>
    <w:p w14:paraId="544ED121" w14:textId="77777777" w:rsidR="005D716F" w:rsidRPr="005D716F" w:rsidRDefault="005D716F" w:rsidP="005D716F"/>
    <w:p w14:paraId="0B4FBD27" w14:textId="77777777" w:rsidR="005D716F" w:rsidRDefault="005D716F">
      <w:pPr>
        <w:pStyle w:val="Heading1"/>
        <w:rPr>
          <w:rFonts w:asciiTheme="minorHAnsi" w:hAnsiTheme="minorHAnsi" w:cstheme="minorHAnsi"/>
        </w:rPr>
      </w:pPr>
    </w:p>
    <w:p w14:paraId="56A0654B" w14:textId="77777777" w:rsidR="005D716F" w:rsidRDefault="005D716F">
      <w:pPr>
        <w:pStyle w:val="Heading1"/>
        <w:rPr>
          <w:rFonts w:asciiTheme="minorHAnsi" w:hAnsiTheme="minorHAnsi" w:cstheme="minorHAnsi"/>
        </w:rPr>
      </w:pPr>
    </w:p>
    <w:p w14:paraId="1CEECB2B" w14:textId="77777777" w:rsidR="005D716F" w:rsidRDefault="005D716F">
      <w:pPr>
        <w:pStyle w:val="Heading1"/>
        <w:rPr>
          <w:rFonts w:asciiTheme="minorHAnsi" w:hAnsiTheme="minorHAnsi" w:cstheme="minorHAnsi"/>
        </w:rPr>
      </w:pPr>
    </w:p>
    <w:p w14:paraId="706C36D1" w14:textId="77777777" w:rsidR="005D716F" w:rsidRDefault="005D716F" w:rsidP="005D716F"/>
    <w:p w14:paraId="03478464" w14:textId="77777777" w:rsidR="005D716F" w:rsidRDefault="005D716F" w:rsidP="005D716F"/>
    <w:p w14:paraId="70B0711E" w14:textId="77777777" w:rsidR="005D716F" w:rsidRPr="005D716F" w:rsidRDefault="005D716F" w:rsidP="005D716F"/>
    <w:p w14:paraId="2EA2ED7A" w14:textId="4074ADE3" w:rsidR="0070789A" w:rsidRDefault="00E4410B" w:rsidP="005D716F">
      <w:pPr>
        <w:pStyle w:val="Heading1"/>
        <w:tabs>
          <w:tab w:val="left" w:pos="4449"/>
        </w:tabs>
        <w:rPr>
          <w:rFonts w:asciiTheme="minorHAnsi" w:hAnsiTheme="minorHAnsi" w:cstheme="minorHAnsi"/>
        </w:rPr>
      </w:pPr>
      <w:bookmarkStart w:id="47" w:name="_Toc164224072"/>
      <w:r>
        <w:rPr>
          <w:rFonts w:asciiTheme="minorHAnsi" w:hAnsiTheme="minorHAnsi" w:cstheme="minorHAnsi"/>
        </w:rPr>
        <w:t>Business Benefits:</w:t>
      </w:r>
      <w:bookmarkEnd w:id="46"/>
      <w:bookmarkEnd w:id="47"/>
      <w:r w:rsidR="005D716F">
        <w:rPr>
          <w:rFonts w:asciiTheme="minorHAnsi" w:hAnsiTheme="minorHAnsi" w:cstheme="minorHAnsi"/>
        </w:rPr>
        <w:tab/>
      </w:r>
    </w:p>
    <w:p w14:paraId="18D025E3" w14:textId="77777777" w:rsidR="002857B4" w:rsidRDefault="002857B4" w:rsidP="002857B4"/>
    <w:p w14:paraId="21C5947C" w14:textId="24FFA0FE" w:rsidR="002857B4" w:rsidRDefault="002857B4" w:rsidP="002857B4">
      <w:r>
        <w:t>AliCart, an ecommerce platform tailored for the unique market of Tajikistan, specifically in Pamir, Badakhshan, offers numerous business benefits. These advantages not only contribute to the platform's potential success but also positively impact the local economy, vendors, and consumers. Here are the key business benefits of launching and operating AliCart:</w:t>
      </w:r>
    </w:p>
    <w:p w14:paraId="33DE221A" w14:textId="77777777" w:rsidR="002857B4" w:rsidRDefault="002857B4" w:rsidP="002857B4">
      <w:pPr>
        <w:pStyle w:val="Heading2"/>
      </w:pPr>
    </w:p>
    <w:p w14:paraId="42087971" w14:textId="77777777" w:rsidR="002857B4" w:rsidRDefault="002857B4" w:rsidP="002857B4">
      <w:pPr>
        <w:pStyle w:val="Heading2"/>
      </w:pPr>
      <w:bookmarkStart w:id="48" w:name="_Toc164224073"/>
      <w:r>
        <w:t>3.1 Market Expansion:</w:t>
      </w:r>
      <w:bookmarkEnd w:id="48"/>
    </w:p>
    <w:p w14:paraId="6BCF1D1A" w14:textId="6F9846E0" w:rsidR="002857B4" w:rsidRDefault="002857B4" w:rsidP="002857B4">
      <w:r>
        <w:t>AliCart provides local vendors and artisans an opportunity to expand their market reach beyond traditional boundaries. By connecting these sellers to a broader audience, AliCart facilitates access to a wider customer base, potentially increasing sales and revenue.</w:t>
      </w:r>
    </w:p>
    <w:p w14:paraId="039C709A" w14:textId="77777777" w:rsidR="002857B4" w:rsidRDefault="002857B4" w:rsidP="002857B4"/>
    <w:p w14:paraId="11DB84ED" w14:textId="77777777" w:rsidR="002857B4" w:rsidRDefault="002857B4" w:rsidP="002857B4">
      <w:pPr>
        <w:pStyle w:val="Heading2"/>
      </w:pPr>
      <w:bookmarkStart w:id="49" w:name="_Toc164224074"/>
      <w:r>
        <w:t>3.2 Increased Accessibility:</w:t>
      </w:r>
      <w:bookmarkEnd w:id="49"/>
      <w:r>
        <w:t xml:space="preserve"> </w:t>
      </w:r>
    </w:p>
    <w:p w14:paraId="239864B1" w14:textId="3FE6BC88" w:rsidR="002857B4" w:rsidRDefault="002857B4" w:rsidP="002857B4">
      <w:r>
        <w:t>By providing an online marketplace, AliCart enables consumers, especially those in remote or underserved areas, to access a variety of products that might not be otherwise available locally. This convenience can lead to an increase in customer satisfaction and loyalty, as well as higher overall consumption.</w:t>
      </w:r>
    </w:p>
    <w:p w14:paraId="285B9C3D" w14:textId="77777777" w:rsidR="002857B4" w:rsidRDefault="002857B4" w:rsidP="002857B4"/>
    <w:p w14:paraId="52889440" w14:textId="77777777" w:rsidR="002857B4" w:rsidRDefault="002857B4" w:rsidP="002857B4">
      <w:pPr>
        <w:pStyle w:val="Heading2"/>
      </w:pPr>
      <w:bookmarkStart w:id="50" w:name="_Toc164224075"/>
      <w:r>
        <w:t>3.3 Enhanced Customer Experience:</w:t>
      </w:r>
      <w:bookmarkEnd w:id="50"/>
      <w:r>
        <w:t xml:space="preserve"> </w:t>
      </w:r>
    </w:p>
    <w:p w14:paraId="5D85A401" w14:textId="7DCFE59E" w:rsidR="002857B4" w:rsidRDefault="002857B4" w:rsidP="002857B4">
      <w:r>
        <w:t>AliCart offers a more streamlined and userfriendly shopping experience compared to traditional or informal market setups. Features like advanced search options, customer reviews, and secure checkout processes significantly enhance the way customers shop, making it easier and safer.</w:t>
      </w:r>
    </w:p>
    <w:p w14:paraId="6AF19E04" w14:textId="77777777" w:rsidR="002857B4" w:rsidRDefault="002857B4" w:rsidP="002857B4"/>
    <w:p w14:paraId="545C4268" w14:textId="77777777" w:rsidR="002857B4" w:rsidRDefault="002857B4" w:rsidP="002857B4">
      <w:pPr>
        <w:pStyle w:val="Heading2"/>
      </w:pPr>
      <w:bookmarkStart w:id="51" w:name="_Toc164224076"/>
      <w:r>
        <w:t>3.4 Cost Efficiency:</w:t>
      </w:r>
      <w:bookmarkEnd w:id="51"/>
      <w:r>
        <w:t xml:space="preserve"> </w:t>
      </w:r>
    </w:p>
    <w:p w14:paraId="5247EF9F" w14:textId="0A5375F8" w:rsidR="002857B4" w:rsidRDefault="002857B4" w:rsidP="002857B4">
      <w:r>
        <w:t>For vendors, operating online can reduce the overhead costs associated with physical stores, such as rent, utilities, and inperson staff. This shift lowers the barrier to entry for new vendors and increases profitability for existing businesses, providing an excellent opportunity to initiate a business and make it wellknown.</w:t>
      </w:r>
    </w:p>
    <w:p w14:paraId="2CC07D75" w14:textId="77777777" w:rsidR="002857B4" w:rsidRDefault="002857B4" w:rsidP="002857B4"/>
    <w:p w14:paraId="59743008" w14:textId="77777777" w:rsidR="002857B4" w:rsidRDefault="002857B4" w:rsidP="002857B4">
      <w:pPr>
        <w:pStyle w:val="Heading2"/>
      </w:pPr>
      <w:bookmarkStart w:id="52" w:name="_Toc164224077"/>
      <w:r>
        <w:t>3.5 Scalability:</w:t>
      </w:r>
      <w:bookmarkEnd w:id="52"/>
    </w:p>
    <w:p w14:paraId="6F99AB0C" w14:textId="3EE1634A" w:rsidR="002857B4" w:rsidRDefault="002857B4" w:rsidP="002857B4">
      <w:r>
        <w:t>The digital nature of an ecommerce platform like AliCart provides scalability options that physical markets cannot match. As the business grows, AliCart can expand its offerings and services without the need for proportionally large investments in physical infrastructure.</w:t>
      </w:r>
    </w:p>
    <w:p w14:paraId="7543D861" w14:textId="77777777" w:rsidR="002857B4" w:rsidRDefault="002857B4" w:rsidP="002857B4"/>
    <w:p w14:paraId="29C95362" w14:textId="77777777" w:rsidR="002857B4" w:rsidRDefault="002857B4" w:rsidP="002857B4">
      <w:pPr>
        <w:pStyle w:val="Heading2"/>
      </w:pPr>
      <w:bookmarkStart w:id="53" w:name="_Toc164224078"/>
      <w:r>
        <w:t>3.6 Local Economic Growth:</w:t>
      </w:r>
      <w:bookmarkEnd w:id="53"/>
    </w:p>
    <w:p w14:paraId="46D0E62B" w14:textId="30E867F1" w:rsidR="002857B4" w:rsidRDefault="002857B4" w:rsidP="002857B4">
      <w:r>
        <w:t>By promoting local businesses and products, AliCart contributes to the economic vitality of the region. This support can lead to job creation in areas like logistics, customer service, and digital marketing, further stimulating local economic development.</w:t>
      </w:r>
    </w:p>
    <w:p w14:paraId="571ACCDF" w14:textId="77777777" w:rsidR="002857B4" w:rsidRDefault="002857B4" w:rsidP="002857B4">
      <w:pPr>
        <w:pStyle w:val="Heading2"/>
      </w:pPr>
    </w:p>
    <w:p w14:paraId="0C4C0E5A" w14:textId="77777777" w:rsidR="002857B4" w:rsidRDefault="002857B4" w:rsidP="002857B4">
      <w:pPr>
        <w:pStyle w:val="Heading2"/>
      </w:pPr>
      <w:bookmarkStart w:id="54" w:name="_Toc164224079"/>
      <w:r>
        <w:t>3.7 Innovative Selling and Marketing Opportunities:</w:t>
      </w:r>
      <w:bookmarkEnd w:id="54"/>
    </w:p>
    <w:p w14:paraId="3A326B44" w14:textId="504B81F2" w:rsidR="002857B4" w:rsidRDefault="002857B4" w:rsidP="002857B4">
      <w:r>
        <w:t>AliCart can introduce innovative selling and marketing tools such as flash sales, loyalty programs, and personalized marketing, which can be powerful methods to increase sales and customer retention.</w:t>
      </w:r>
    </w:p>
    <w:p w14:paraId="3B49EAE4" w14:textId="77777777" w:rsidR="002857B4" w:rsidRDefault="002857B4" w:rsidP="002857B4"/>
    <w:p w14:paraId="7BDF49AC" w14:textId="77777777" w:rsidR="002857B4" w:rsidRDefault="002857B4" w:rsidP="002857B4">
      <w:pPr>
        <w:pStyle w:val="Heading2"/>
      </w:pPr>
      <w:bookmarkStart w:id="55" w:name="_Toc164224080"/>
      <w:r>
        <w:t>3.8 Reduced Environmental Impact:</w:t>
      </w:r>
      <w:bookmarkEnd w:id="55"/>
      <w:r>
        <w:t xml:space="preserve"> </w:t>
      </w:r>
    </w:p>
    <w:p w14:paraId="1DC508D8" w14:textId="7A286CB5" w:rsidR="002857B4" w:rsidRDefault="002857B4" w:rsidP="002857B4">
      <w:r>
        <w:t>With more efficient logistics and a centralized delivery system, AliCart can help reduce the carbon footprint associated with traditional shopping methods, which often involve multiple individual trips to various stores.</w:t>
      </w:r>
    </w:p>
    <w:p w14:paraId="2AF0FC0B" w14:textId="77777777" w:rsidR="002857B4" w:rsidRDefault="002857B4" w:rsidP="002857B4"/>
    <w:p w14:paraId="01D94F0A" w14:textId="77777777" w:rsidR="002857B4" w:rsidRDefault="002857B4" w:rsidP="002857B4">
      <w:pPr>
        <w:pStyle w:val="Heading2"/>
      </w:pPr>
      <w:bookmarkStart w:id="56" w:name="_Toc164224081"/>
      <w:r>
        <w:t>3.9 Building Trust and Brand Loyalty:</w:t>
      </w:r>
      <w:bookmarkEnd w:id="56"/>
    </w:p>
    <w:p w14:paraId="7A0206F6" w14:textId="67AAF090" w:rsidR="002857B4" w:rsidRDefault="002857B4" w:rsidP="002857B4">
      <w:r>
        <w:t>By consistently providing reliable services and quality products, along with excellent customer support, AliCart can build a strong reputation and trust among its user base. This trust translates into brand loyalty and can significantly contribute to longterm business success.</w:t>
      </w:r>
    </w:p>
    <w:p w14:paraId="3AD20AD2" w14:textId="77777777" w:rsidR="002857B4" w:rsidRDefault="002857B4" w:rsidP="002857B4"/>
    <w:p w14:paraId="4F033FA4" w14:textId="77777777" w:rsidR="002857B4" w:rsidRDefault="002857B4" w:rsidP="002857B4">
      <w:pPr>
        <w:pStyle w:val="Heading2"/>
      </w:pPr>
      <w:bookmarkStart w:id="57" w:name="_Toc164224082"/>
      <w:r>
        <w:t>3.10 Adaptability to Market Changes:</w:t>
      </w:r>
      <w:bookmarkEnd w:id="57"/>
      <w:r>
        <w:t xml:space="preserve"> </w:t>
      </w:r>
    </w:p>
    <w:p w14:paraId="26F5F315" w14:textId="3EB208AA" w:rsidR="002857B4" w:rsidRDefault="002857B4" w:rsidP="002857B4">
      <w:r>
        <w:t>The digital platform allows AliCart to quickly adapt to market changes or consumer needs, whether this involves adding new product categories, adjusting pricing, or enhancing delivery services.</w:t>
      </w:r>
    </w:p>
    <w:p w14:paraId="447B2979" w14:textId="77777777" w:rsidR="002857B4" w:rsidRDefault="002857B4" w:rsidP="002857B4"/>
    <w:p w14:paraId="283CBCA2" w14:textId="77777777" w:rsidR="002857B4" w:rsidRDefault="002857B4" w:rsidP="002857B4">
      <w:pPr>
        <w:pStyle w:val="Heading2"/>
      </w:pPr>
      <w:bookmarkStart w:id="58" w:name="_Toc164224083"/>
      <w:r>
        <w:t>3.11 Free Delivery:</w:t>
      </w:r>
      <w:bookmarkEnd w:id="58"/>
    </w:p>
    <w:p w14:paraId="43F2CD51" w14:textId="6F54572F" w:rsidR="002857B4" w:rsidRDefault="002857B4" w:rsidP="002857B4">
      <w:r>
        <w:t>Offering free delivery for orders that exceed 1000 somoni will encourage customers to place larger orders and become repeat customers.</w:t>
      </w:r>
    </w:p>
    <w:p w14:paraId="54BB6568" w14:textId="77777777" w:rsidR="002857B4" w:rsidRDefault="002857B4" w:rsidP="002857B4"/>
    <w:p w14:paraId="6F0A03C7" w14:textId="77777777" w:rsidR="002857B4" w:rsidRDefault="002857B4" w:rsidP="002857B4">
      <w:pPr>
        <w:pStyle w:val="Heading2"/>
      </w:pPr>
      <w:bookmarkStart w:id="59" w:name="_Toc164224084"/>
      <w:r>
        <w:t>3.12 Job Creation:</w:t>
      </w:r>
      <w:bookmarkEnd w:id="59"/>
    </w:p>
    <w:p w14:paraId="342E1D79" w14:textId="28E778F0" w:rsidR="002857B4" w:rsidRDefault="002857B4" w:rsidP="002857B4">
      <w:r>
        <w:t>As the platform grows, it will create new jobs in various sectors, including tech, logistics, and customer service. This expansion is seen as an excellent opportunity for community building and economic development.</w:t>
      </w:r>
    </w:p>
    <w:p w14:paraId="682D8ADD" w14:textId="77777777" w:rsidR="002857B4" w:rsidRDefault="002857B4" w:rsidP="002857B4"/>
    <w:p w14:paraId="47500EAB" w14:textId="23DBA69F" w:rsidR="002857B4" w:rsidRPr="002857B4" w:rsidRDefault="002857B4" w:rsidP="002857B4">
      <w:r>
        <w:t>In conclusion, AliCart is positioned not only to transform the shopping landscape in Tajikistan, initially in PamirBadakhshan but also to deliver substantial business benefits, driving forward the modernization and globalization of the local market. This venture promises to create a sustainable business model that benefits all stakeholders involved.</w:t>
      </w:r>
    </w:p>
    <w:p w14:paraId="4F47E725" w14:textId="77777777" w:rsidR="0070789A" w:rsidRDefault="0070789A">
      <w:pPr>
        <w:pStyle w:val="Heading1"/>
        <w:rPr>
          <w:rFonts w:asciiTheme="minorHAnsi" w:hAnsiTheme="minorHAnsi" w:cstheme="minorHAnsi"/>
        </w:rPr>
      </w:pPr>
    </w:p>
    <w:p w14:paraId="416A3891" w14:textId="77777777" w:rsidR="005D716F" w:rsidRDefault="005D716F" w:rsidP="005D716F"/>
    <w:p w14:paraId="41C8C3EE" w14:textId="77777777" w:rsidR="005D716F" w:rsidRDefault="005D716F" w:rsidP="005D716F"/>
    <w:p w14:paraId="50A18160" w14:textId="77777777" w:rsidR="005D716F" w:rsidRDefault="005D716F" w:rsidP="005D716F"/>
    <w:p w14:paraId="199D0F7F" w14:textId="77777777" w:rsidR="005D716F" w:rsidRDefault="005D716F" w:rsidP="005D716F"/>
    <w:p w14:paraId="1A55CE38" w14:textId="77777777" w:rsidR="005D716F" w:rsidRDefault="005D716F" w:rsidP="005D716F"/>
    <w:p w14:paraId="0514D8FA" w14:textId="77777777" w:rsidR="005D716F" w:rsidRDefault="005D716F" w:rsidP="005D716F"/>
    <w:p w14:paraId="778EC4BB" w14:textId="77777777" w:rsidR="005D716F" w:rsidRDefault="005D716F" w:rsidP="005D716F"/>
    <w:p w14:paraId="66D75699" w14:textId="77777777" w:rsidR="005D716F" w:rsidRDefault="005D716F" w:rsidP="005D716F"/>
    <w:p w14:paraId="0828C828" w14:textId="77777777" w:rsidR="005D716F" w:rsidRDefault="005D716F" w:rsidP="005D716F"/>
    <w:p w14:paraId="395F6481" w14:textId="77777777" w:rsidR="005D716F" w:rsidRDefault="005D716F" w:rsidP="005D716F"/>
    <w:p w14:paraId="04D56AED" w14:textId="77777777" w:rsidR="005D716F" w:rsidRDefault="005D716F" w:rsidP="005D716F"/>
    <w:p w14:paraId="5003151D" w14:textId="77777777" w:rsidR="005D716F" w:rsidRDefault="005D716F" w:rsidP="005D716F"/>
    <w:p w14:paraId="43AE4C76" w14:textId="77777777" w:rsidR="005D716F" w:rsidRDefault="005D716F" w:rsidP="005D716F"/>
    <w:p w14:paraId="09254CDD" w14:textId="77777777" w:rsidR="005D716F" w:rsidRDefault="005D716F" w:rsidP="005D716F"/>
    <w:p w14:paraId="62D202F8" w14:textId="77777777" w:rsidR="005D716F" w:rsidRDefault="005D716F" w:rsidP="005D716F"/>
    <w:p w14:paraId="05AD5C94" w14:textId="77777777" w:rsidR="005D716F" w:rsidRDefault="005D716F" w:rsidP="005D716F"/>
    <w:p w14:paraId="07232608" w14:textId="77777777" w:rsidR="005D716F" w:rsidRDefault="005D716F" w:rsidP="005D716F"/>
    <w:p w14:paraId="6F7020BE" w14:textId="77777777" w:rsidR="005D716F" w:rsidRDefault="005D716F" w:rsidP="005D716F"/>
    <w:p w14:paraId="4A4E604D" w14:textId="77777777" w:rsidR="005D716F" w:rsidRDefault="005D716F" w:rsidP="005D716F"/>
    <w:p w14:paraId="2FAE8A9E" w14:textId="77777777" w:rsidR="005D716F" w:rsidRDefault="005D716F" w:rsidP="005D716F"/>
    <w:p w14:paraId="0125302C" w14:textId="77777777" w:rsidR="005D716F" w:rsidRDefault="005D716F" w:rsidP="005D716F"/>
    <w:p w14:paraId="33A844A3" w14:textId="77777777" w:rsidR="005D716F" w:rsidRDefault="005D716F" w:rsidP="005D716F"/>
    <w:p w14:paraId="310371DE" w14:textId="77777777" w:rsidR="005D716F" w:rsidRDefault="005D716F" w:rsidP="005D716F"/>
    <w:p w14:paraId="7E394905" w14:textId="77777777" w:rsidR="005D716F" w:rsidRPr="005D716F" w:rsidRDefault="005D716F" w:rsidP="005D716F"/>
    <w:p w14:paraId="147B63EA" w14:textId="094DDB2D" w:rsidR="0070789A" w:rsidRDefault="00E4410B" w:rsidP="48EA769A">
      <w:pPr>
        <w:pStyle w:val="Heading1"/>
        <w:rPr>
          <w:rFonts w:asciiTheme="minorHAnsi" w:hAnsiTheme="minorHAnsi" w:cstheme="minorBidi"/>
        </w:rPr>
      </w:pPr>
      <w:bookmarkStart w:id="60" w:name="_Toc151311841"/>
      <w:bookmarkStart w:id="61" w:name="_Toc164224085"/>
      <w:r w:rsidRPr="48EA769A">
        <w:rPr>
          <w:rFonts w:asciiTheme="minorHAnsi" w:hAnsiTheme="minorHAnsi" w:cstheme="minorBidi"/>
        </w:rPr>
        <w:lastRenderedPageBreak/>
        <w:t>Technical specification of the project:</w:t>
      </w:r>
      <w:bookmarkEnd w:id="60"/>
      <w:bookmarkEnd w:id="61"/>
    </w:p>
    <w:p w14:paraId="5CB4C9F1" w14:textId="77777777" w:rsidR="0070789A" w:rsidRDefault="0070789A">
      <w:pPr>
        <w:rPr>
          <w:rFonts w:cstheme="minorHAnsi"/>
        </w:rPr>
      </w:pPr>
    </w:p>
    <w:p w14:paraId="1EB41CC3" w14:textId="3C93E13A" w:rsidR="0070789A" w:rsidRDefault="00E4410B" w:rsidP="48EA769A">
      <w:pPr>
        <w:jc w:val="both"/>
      </w:pPr>
      <w:r w:rsidRPr="48EA769A">
        <w:rPr>
          <w:b/>
          <w:bCs/>
        </w:rPr>
        <w:t>Note</w:t>
      </w:r>
      <w:r w:rsidRPr="48EA769A">
        <w:t xml:space="preserve">: </w:t>
      </w:r>
      <w:r w:rsidRPr="48EA769A">
        <w:rPr>
          <w:rFonts w:eastAsia="Times New Roman"/>
        </w:rPr>
        <w:t xml:space="preserve">Write a clear technical specification. </w:t>
      </w:r>
      <w:r w:rsidRPr="48EA769A">
        <w:t>Specify all functional and nonfunctional requirements of your project. For all requirements provide description and indicate acceptance criteria.</w:t>
      </w:r>
    </w:p>
    <w:p w14:paraId="4F0FD66A" w14:textId="77777777" w:rsidR="00FF4363" w:rsidRDefault="00FF4363" w:rsidP="48EA769A">
      <w:pPr>
        <w:jc w:val="both"/>
      </w:pPr>
    </w:p>
    <w:p w14:paraId="5C1D7A7E" w14:textId="41743C22" w:rsidR="00FF4363" w:rsidRDefault="00FF4363" w:rsidP="00FF4363">
      <w:pPr>
        <w:pStyle w:val="Heading2"/>
        <w:rPr>
          <w:shd w:val="clear" w:color="auto" w:fill="FFFFFF"/>
        </w:rPr>
      </w:pPr>
      <w:bookmarkStart w:id="62" w:name="_Toc164224086"/>
      <w:r>
        <w:rPr>
          <w:shd w:val="clear" w:color="auto" w:fill="FFFFFF"/>
        </w:rPr>
        <w:t>3.1 Functional Requirements</w:t>
      </w:r>
      <w:bookmarkEnd w:id="62"/>
    </w:p>
    <w:p w14:paraId="4B413441" w14:textId="77777777" w:rsidR="00FF4363" w:rsidRPr="00FF4363" w:rsidRDefault="00FF4363" w:rsidP="00FF4363"/>
    <w:p w14:paraId="0C839424" w14:textId="10344225" w:rsidR="00FF4363" w:rsidRDefault="00FF4363" w:rsidP="00FF4363">
      <w:pPr>
        <w:pStyle w:val="Heading3"/>
      </w:pPr>
      <w:bookmarkStart w:id="63" w:name="_Toc164224087"/>
      <w:r>
        <w:t>3.1.1 Account Creation and Secure SignIn:</w:t>
      </w:r>
      <w:bookmarkEnd w:id="63"/>
    </w:p>
    <w:p w14:paraId="2ED6EFD0" w14:textId="77777777" w:rsidR="00FF4363" w:rsidRDefault="00FF4363" w:rsidP="00FF4363">
      <w:r>
        <w:t>Description: Users should be able to create accounts and securely sign in.</w:t>
      </w:r>
    </w:p>
    <w:p w14:paraId="06BAC406" w14:textId="30A12E3C" w:rsidR="00FF4363" w:rsidRDefault="00FF4363" w:rsidP="00FF4363">
      <w:r>
        <w:t>Acceptance Criteria: Account creation via email or mobile number, with security measures like singleuse codes, twofactor authentication, or email confirmation for security.</w:t>
      </w:r>
    </w:p>
    <w:p w14:paraId="4DF27C7F" w14:textId="77777777" w:rsidR="00FF4363" w:rsidRDefault="00FF4363" w:rsidP="00FF4363"/>
    <w:p w14:paraId="45FEDC44" w14:textId="3CE42103" w:rsidR="00FF4363" w:rsidRDefault="00FF4363" w:rsidP="00FF4363">
      <w:pPr>
        <w:pStyle w:val="Heading3"/>
      </w:pPr>
      <w:bookmarkStart w:id="64" w:name="_Toc164224088"/>
      <w:r>
        <w:t>3.1.2 Item Listings:</w:t>
      </w:r>
      <w:bookmarkEnd w:id="64"/>
    </w:p>
    <w:p w14:paraId="20B3B676" w14:textId="32778B8A" w:rsidR="00FF4363" w:rsidRDefault="00FF4363" w:rsidP="00FF4363">
      <w:r>
        <w:t>Description: The service should offer a variety of topbranded clothes, shoes, daily essentials, food, technology, and many more items.</w:t>
      </w:r>
    </w:p>
    <w:p w14:paraId="47170784" w14:textId="77777777" w:rsidR="00FF4363" w:rsidRDefault="00FF4363" w:rsidP="00FF4363">
      <w:r>
        <w:t xml:space="preserve">Acceptance Criteria: Users should have the ability to search and sort/filter items by type, brand, price, and </w:t>
      </w:r>
    </w:p>
    <w:p w14:paraId="296B976C" w14:textId="5C9BCF82" w:rsidR="00FF4363" w:rsidRDefault="00FF4363" w:rsidP="00FF4363">
      <w:r>
        <w:t>other relevant attributes.</w:t>
      </w:r>
    </w:p>
    <w:p w14:paraId="6041B399" w14:textId="77777777" w:rsidR="00FF4363" w:rsidRDefault="00FF4363" w:rsidP="00FF4363"/>
    <w:p w14:paraId="1F9CD9CF" w14:textId="296A5C5F" w:rsidR="00FF4363" w:rsidRDefault="00FF4363" w:rsidP="00FF4363">
      <w:pPr>
        <w:pStyle w:val="Heading3"/>
      </w:pPr>
      <w:bookmarkStart w:id="65" w:name="_Toc164224089"/>
      <w:r>
        <w:t>3.1.3 Cart Management and Payment:</w:t>
      </w:r>
      <w:bookmarkEnd w:id="65"/>
    </w:p>
    <w:p w14:paraId="01E3FBC6" w14:textId="77777777" w:rsidR="00FF4363" w:rsidRDefault="00FF4363" w:rsidP="00FF4363">
      <w:r>
        <w:t>Description: Users should manage their shopping cart and proceed to payment.</w:t>
      </w:r>
    </w:p>
    <w:p w14:paraId="223E9C32" w14:textId="77777777" w:rsidR="00FF4363" w:rsidRDefault="00FF4363" w:rsidP="00FF4363">
      <w:r>
        <w:t>Acceptance Criteria: Include/exclude items, review cart contents, offer multiple payment options including credit cards, digital wallets, and cash on delivery, and allow users to select or add new delivery addresses.</w:t>
      </w:r>
    </w:p>
    <w:p w14:paraId="32F2CD51" w14:textId="77777777" w:rsidR="00FF4363" w:rsidRDefault="00FF4363" w:rsidP="00FF4363"/>
    <w:p w14:paraId="56FAE5A9" w14:textId="4CFB614D" w:rsidR="00FF4363" w:rsidRDefault="00FF4363" w:rsidP="00FF4363">
      <w:pPr>
        <w:pStyle w:val="Heading3"/>
      </w:pPr>
      <w:bookmarkStart w:id="66" w:name="_Toc164224090"/>
      <w:r>
        <w:t>3.1.4 Order Delivery Options:</w:t>
      </w:r>
      <w:bookmarkEnd w:id="66"/>
    </w:p>
    <w:p w14:paraId="02AB613E" w14:textId="77777777" w:rsidR="00FF4363" w:rsidRDefault="00FF4363" w:rsidP="00FF4363">
      <w:r>
        <w:t>Description: Provide options for customers to have orders delivered or to pick up the items themselves from our storage.</w:t>
      </w:r>
    </w:p>
    <w:p w14:paraId="03BE3203" w14:textId="77777777" w:rsidR="00FF4363" w:rsidRDefault="00FF4363" w:rsidP="00FF4363">
      <w:r>
        <w:t>Acceptance Criteria: Customers can choose between standard or expedited delivery and have access to order status tracking through the platform or mobile app.</w:t>
      </w:r>
    </w:p>
    <w:p w14:paraId="1D53790E" w14:textId="77777777" w:rsidR="00FF4363" w:rsidRDefault="00FF4363" w:rsidP="00FF4363"/>
    <w:p w14:paraId="32915032" w14:textId="4783FC26" w:rsidR="00FF4363" w:rsidRDefault="00FF4363" w:rsidP="00FF4363">
      <w:pPr>
        <w:pStyle w:val="Heading3"/>
      </w:pPr>
      <w:bookmarkStart w:id="67" w:name="_Toc164224091"/>
      <w:r>
        <w:t>3.1.5 Geographic Expansion:</w:t>
      </w:r>
      <w:bookmarkEnd w:id="67"/>
    </w:p>
    <w:p w14:paraId="1FA8E698" w14:textId="77777777" w:rsidR="00FF4363" w:rsidRDefault="00FF4363" w:rsidP="00FF4363">
      <w:r>
        <w:t>Description: Expand service coverage from Pamir to all of Tajikistan.</w:t>
      </w:r>
    </w:p>
    <w:p w14:paraId="2DA3109A" w14:textId="77777777" w:rsidR="00FF4363" w:rsidRDefault="00FF4363" w:rsidP="00FF4363">
      <w:r>
        <w:t>Acceptance Criteria: Initiate coverage in Suchan, followed by phased expansion to include major cities and rural areas progressively.</w:t>
      </w:r>
    </w:p>
    <w:p w14:paraId="1168F5CB" w14:textId="77777777" w:rsidR="00FF4363" w:rsidRDefault="00FF4363" w:rsidP="00FF4363"/>
    <w:p w14:paraId="63C0A8B1" w14:textId="1CBF5028" w:rsidR="00FF4363" w:rsidRDefault="00FF4363" w:rsidP="00FF4363">
      <w:pPr>
        <w:pStyle w:val="Heading3"/>
      </w:pPr>
      <w:bookmarkStart w:id="68" w:name="_Toc164224092"/>
      <w:r>
        <w:t>3.1.6 Everyday Necessities:</w:t>
      </w:r>
      <w:bookmarkEnd w:id="68"/>
    </w:p>
    <w:p w14:paraId="37D08482" w14:textId="77777777" w:rsidR="00FF4363" w:rsidRDefault="00FF4363" w:rsidP="00FF4363">
      <w:r>
        <w:t>Description: Provide a wide range of daily essentials, including groceries, clothes, shoes, technology, and more.</w:t>
      </w:r>
    </w:p>
    <w:p w14:paraId="55783762" w14:textId="052D83EB" w:rsidR="00FF4363" w:rsidRDefault="00FF4363" w:rsidP="00FF4363">
      <w:r>
        <w:t>Acceptance Criteria: Ensure the continuous availability of daytoday essentials and food items, with regular updates to inventory based on consumer demand analytics.</w:t>
      </w:r>
    </w:p>
    <w:p w14:paraId="7B0A9618" w14:textId="77777777" w:rsidR="00FF4363" w:rsidRDefault="00FF4363" w:rsidP="00FF4363"/>
    <w:p w14:paraId="7FF1815D" w14:textId="72088F23" w:rsidR="00FF4363" w:rsidRDefault="00FF4363" w:rsidP="00FF4363">
      <w:pPr>
        <w:pStyle w:val="Heading3"/>
      </w:pPr>
      <w:bookmarkStart w:id="69" w:name="_Toc164224093"/>
      <w:r>
        <w:t>3.1.7 Prompt Shipping:</w:t>
      </w:r>
      <w:bookmarkEnd w:id="69"/>
    </w:p>
    <w:p w14:paraId="75450127" w14:textId="77777777" w:rsidR="00FF4363" w:rsidRDefault="00FF4363" w:rsidP="00FF4363">
      <w:r>
        <w:t>Description: Ensure timely delivery of products.</w:t>
      </w:r>
    </w:p>
    <w:p w14:paraId="734A2170" w14:textId="3E2A921B" w:rsidR="00FF4363" w:rsidRDefault="00FF4363" w:rsidP="00FF4363">
      <w:r>
        <w:t>Acceptance Criteria: Adherence to estimated delivery times for both standard and expedited options, with realtime tracking available to customers.</w:t>
      </w:r>
    </w:p>
    <w:p w14:paraId="664E7A68" w14:textId="77777777" w:rsidR="00FF4363" w:rsidRDefault="00FF4363" w:rsidP="00FF4363"/>
    <w:p w14:paraId="7DF1B1A8" w14:textId="14E6B0DD" w:rsidR="00FF4363" w:rsidRDefault="00FF4363" w:rsidP="00FF4363">
      <w:pPr>
        <w:pStyle w:val="Heading3"/>
      </w:pPr>
      <w:bookmarkStart w:id="70" w:name="_Toc164224094"/>
      <w:r>
        <w:t>3.1.8 Incentive for Bulk Orders:</w:t>
      </w:r>
      <w:bookmarkEnd w:id="70"/>
    </w:p>
    <w:p w14:paraId="029D725C" w14:textId="77777777" w:rsidR="00FF4363" w:rsidRDefault="00FF4363" w:rsidP="00FF4363">
      <w:r>
        <w:t>Description: Encourage large orders with incentives.</w:t>
      </w:r>
    </w:p>
    <w:p w14:paraId="49AAEDC6" w14:textId="16615C1B" w:rsidR="00FF4363" w:rsidRDefault="00FF4363" w:rsidP="00FF4363">
      <w:r>
        <w:t>Acceptance Criteria: Offer free shipping on orders exceeding 1000 Somoni within Khorog and Suchan.</w:t>
      </w:r>
    </w:p>
    <w:p w14:paraId="15E93BF0" w14:textId="0233F772" w:rsidR="48EA769A" w:rsidRDefault="00AF1DBB" w:rsidP="48EA769A">
      <w:pPr>
        <w:pStyle w:val="Heading2"/>
      </w:pPr>
      <w:bookmarkStart w:id="71" w:name="_Toc164224095"/>
      <w:r>
        <w:lastRenderedPageBreak/>
        <w:t>3.2 Nonfunctional Requirements</w:t>
      </w:r>
      <w:bookmarkEnd w:id="71"/>
    </w:p>
    <w:p w14:paraId="6A654355" w14:textId="77777777" w:rsidR="00083D76" w:rsidRPr="00083D76" w:rsidRDefault="00083D76" w:rsidP="00083D76"/>
    <w:p w14:paraId="2A047A0C" w14:textId="4929FFC0" w:rsidR="00083D76" w:rsidRDefault="00083D76" w:rsidP="00083D76">
      <w:pPr>
        <w:pStyle w:val="Heading3"/>
      </w:pPr>
      <w:bookmarkStart w:id="72" w:name="_Toc164224096"/>
      <w:r>
        <w:t>3.2.1 Speed and Responsiveness:</w:t>
      </w:r>
      <w:bookmarkEnd w:id="72"/>
    </w:p>
    <w:p w14:paraId="08CAF4D5" w14:textId="77777777" w:rsidR="00083D76" w:rsidRDefault="00083D76" w:rsidP="00083D76">
      <w:r>
        <w:t>Description: Ensure quick performance and adaptability to increased traffic.</w:t>
      </w:r>
    </w:p>
    <w:p w14:paraId="6D1F3404" w14:textId="77777777" w:rsidR="00083D76" w:rsidRDefault="00083D76" w:rsidP="00083D76">
      <w:r>
        <w:t>Acceptance Criteria: Web pages load within 2 seconds, architecture withstands 20% traffic increase.</w:t>
      </w:r>
    </w:p>
    <w:p w14:paraId="611B76D6" w14:textId="77777777" w:rsidR="00083D76" w:rsidRDefault="00083D76" w:rsidP="00083D76"/>
    <w:p w14:paraId="75AAD378" w14:textId="719E1ECA" w:rsidR="00083D76" w:rsidRDefault="00083D76" w:rsidP="00083D76">
      <w:pPr>
        <w:pStyle w:val="Heading3"/>
      </w:pPr>
      <w:bookmarkStart w:id="73" w:name="_Toc164224097"/>
      <w:r>
        <w:t>3.2.2 Data Safety:</w:t>
      </w:r>
      <w:bookmarkEnd w:id="73"/>
    </w:p>
    <w:p w14:paraId="357F99BB" w14:textId="77777777" w:rsidR="00083D76" w:rsidRDefault="00083D76" w:rsidP="00083D76">
      <w:r>
        <w:t>Description: Prioritize user privacy and data protection.</w:t>
      </w:r>
    </w:p>
    <w:p w14:paraId="7B396D94" w14:textId="77777777" w:rsidR="00083D76" w:rsidRDefault="00083D76" w:rsidP="00083D76">
      <w:r>
        <w:t>Acceptance Criteria: Use of encryption and defenses against common security threats.</w:t>
      </w:r>
    </w:p>
    <w:p w14:paraId="652DAE04" w14:textId="77777777" w:rsidR="00083D76" w:rsidRDefault="00083D76" w:rsidP="00083D76"/>
    <w:p w14:paraId="2479B4FC" w14:textId="75CD27F8" w:rsidR="00083D76" w:rsidRDefault="00083D76" w:rsidP="00083D76">
      <w:pPr>
        <w:pStyle w:val="Heading3"/>
      </w:pPr>
      <w:bookmarkStart w:id="74" w:name="_Toc164224098"/>
      <w:r>
        <w:t>3.2.3 Consistency:</w:t>
      </w:r>
      <w:bookmarkEnd w:id="74"/>
    </w:p>
    <w:p w14:paraId="6C20DFBE" w14:textId="77777777" w:rsidR="00083D76" w:rsidRDefault="00083D76" w:rsidP="00083D76">
      <w:r>
        <w:t>Description: Maintain consistent service availability.</w:t>
      </w:r>
    </w:p>
    <w:p w14:paraId="44345EB4" w14:textId="77777777" w:rsidR="00083D76" w:rsidRDefault="00083D76" w:rsidP="00083D76">
      <w:r>
        <w:t>Acceptance Criteria: 99.9% uptime, regular backups.</w:t>
      </w:r>
    </w:p>
    <w:p w14:paraId="282201C6" w14:textId="77777777" w:rsidR="00083D76" w:rsidRDefault="00083D76" w:rsidP="00083D76"/>
    <w:p w14:paraId="3BAACF5D" w14:textId="59748905" w:rsidR="00083D76" w:rsidRDefault="00083D76" w:rsidP="00083D76">
      <w:pPr>
        <w:pStyle w:val="Heading3"/>
      </w:pPr>
      <w:bookmarkStart w:id="75" w:name="_Toc164224099"/>
      <w:r>
        <w:t>3.2.4 Scalability:</w:t>
      </w:r>
      <w:bookmarkEnd w:id="75"/>
    </w:p>
    <w:p w14:paraId="22E1F2BC" w14:textId="77777777" w:rsidR="00083D76" w:rsidRDefault="00083D76" w:rsidP="00083D76">
      <w:r>
        <w:t>Description: Build for increasing inventory and user base.</w:t>
      </w:r>
    </w:p>
    <w:p w14:paraId="5129E8DE" w14:textId="77777777" w:rsidR="00083D76" w:rsidRDefault="00083D76" w:rsidP="00083D76">
      <w:r>
        <w:t>Acceptance Criteria: Support 10,000 simultaneous users, scalable architecture.</w:t>
      </w:r>
    </w:p>
    <w:p w14:paraId="4FD76CEE" w14:textId="77777777" w:rsidR="00083D76" w:rsidRDefault="00083D76" w:rsidP="00083D76">
      <w:pPr>
        <w:pStyle w:val="Heading3"/>
      </w:pPr>
    </w:p>
    <w:p w14:paraId="167ACFF6" w14:textId="1EA87787" w:rsidR="00083D76" w:rsidRDefault="00083D76" w:rsidP="00083D76">
      <w:pPr>
        <w:pStyle w:val="Heading3"/>
      </w:pPr>
      <w:bookmarkStart w:id="76" w:name="_Toc164224100"/>
      <w:r>
        <w:t>3.2.5 UserFriendliness:</w:t>
      </w:r>
      <w:bookmarkEnd w:id="76"/>
    </w:p>
    <w:p w14:paraId="0088E09F" w14:textId="77777777" w:rsidR="00083D76" w:rsidRDefault="00083D76" w:rsidP="00083D76">
      <w:r>
        <w:t>Description: Intuitive user interface.</w:t>
      </w:r>
    </w:p>
    <w:p w14:paraId="79939F7B" w14:textId="51F0DE22" w:rsidR="00083D76" w:rsidRDefault="00083D76" w:rsidP="00083D76">
      <w:r>
        <w:t>Acceptance Criteria: Usability score of at least 8/10 based on user feedback.</w:t>
      </w:r>
    </w:p>
    <w:p w14:paraId="2F5A282F" w14:textId="77777777" w:rsidR="00083D76" w:rsidRDefault="00083D76" w:rsidP="00083D76"/>
    <w:p w14:paraId="30C463EC" w14:textId="4D7C5F25" w:rsidR="00083D76" w:rsidRDefault="00083D76" w:rsidP="00083D76">
      <w:pPr>
        <w:pStyle w:val="Heading3"/>
      </w:pPr>
      <w:bookmarkStart w:id="77" w:name="_Toc164224101"/>
      <w:r>
        <w:t>3.2.6 Crisis Management:</w:t>
      </w:r>
      <w:bookmarkEnd w:id="77"/>
    </w:p>
    <w:p w14:paraId="793A2E32" w14:textId="77777777" w:rsidR="00083D76" w:rsidRDefault="00083D76" w:rsidP="00083D76">
      <w:r>
        <w:t>Description: Implement an emergency recovery strategy.</w:t>
      </w:r>
    </w:p>
    <w:p w14:paraId="480B2FB8" w14:textId="77777777" w:rsidR="00083D76" w:rsidRDefault="00083D76" w:rsidP="00083D76">
      <w:r>
        <w:t>Acceptance Criteria: Regular backups, data redundancy, automatic failover systems.</w:t>
      </w:r>
    </w:p>
    <w:p w14:paraId="703293E9" w14:textId="77777777" w:rsidR="00083D76" w:rsidRDefault="00083D76" w:rsidP="00083D76"/>
    <w:p w14:paraId="5F614B54" w14:textId="3D675523" w:rsidR="00083D76" w:rsidRDefault="00083D76" w:rsidP="00083D76">
      <w:pPr>
        <w:pStyle w:val="Heading3"/>
      </w:pPr>
      <w:bookmarkStart w:id="78" w:name="_Toc164224102"/>
      <w:r>
        <w:t>3.2.7 Mobile Access:</w:t>
      </w:r>
      <w:bookmarkEnd w:id="78"/>
    </w:p>
    <w:p w14:paraId="3293AEC2" w14:textId="77777777" w:rsidR="00083D76" w:rsidRDefault="00083D76" w:rsidP="00083D76">
      <w:r>
        <w:t>Description: Ensure mobile accessibility.</w:t>
      </w:r>
    </w:p>
    <w:p w14:paraId="66A408C3" w14:textId="77777777" w:rsidR="00083D76" w:rsidRDefault="00083D76" w:rsidP="00083D76">
      <w:r>
        <w:t>Acceptance Criteria: Responsive website and mobile application.</w:t>
      </w:r>
    </w:p>
    <w:p w14:paraId="3DF11B33" w14:textId="77777777" w:rsidR="00083D76" w:rsidRDefault="00083D76" w:rsidP="00083D76"/>
    <w:p w14:paraId="65AD3EC1" w14:textId="1C1AD2E6" w:rsidR="00083D76" w:rsidRDefault="00083D76" w:rsidP="00083D76">
      <w:pPr>
        <w:pStyle w:val="Heading3"/>
      </w:pPr>
      <w:bookmarkStart w:id="79" w:name="_Toc164224103"/>
      <w:r>
        <w:t>3.2.8 Behavior Metrics:</w:t>
      </w:r>
      <w:bookmarkEnd w:id="79"/>
    </w:p>
    <w:p w14:paraId="424D5A0A" w14:textId="77777777" w:rsidR="00083D76" w:rsidRDefault="00083D76" w:rsidP="00083D76">
      <w:r>
        <w:t>Description: Capture and analyze user behavior data.</w:t>
      </w:r>
    </w:p>
    <w:p w14:paraId="3AC6B4D7" w14:textId="2C840900" w:rsidR="00083D76" w:rsidRPr="00083D76" w:rsidRDefault="00083D76" w:rsidP="00083D76">
      <w:r>
        <w:t>Acceptance Criteria: Periodic reports on user behavior, product trends, etc.</w:t>
      </w:r>
    </w:p>
    <w:p w14:paraId="77F8FCAB" w14:textId="77777777" w:rsidR="00FF4363" w:rsidRDefault="00FF4363" w:rsidP="00FF4363"/>
    <w:p w14:paraId="52FB4D81" w14:textId="77777777" w:rsidR="00FF4363" w:rsidRDefault="00FF4363" w:rsidP="00FF4363"/>
    <w:p w14:paraId="7E487430" w14:textId="77777777" w:rsidR="00FF4363" w:rsidRDefault="00FF4363" w:rsidP="00FF4363"/>
    <w:p w14:paraId="10BCFE23" w14:textId="77777777" w:rsidR="00FF4363" w:rsidRDefault="00FF4363" w:rsidP="00FF4363"/>
    <w:p w14:paraId="45CC7D4C" w14:textId="77777777" w:rsidR="00FF4363" w:rsidRDefault="00FF4363" w:rsidP="00FF4363"/>
    <w:p w14:paraId="6A8C6A10" w14:textId="77777777" w:rsidR="00083D76" w:rsidRDefault="00083D76" w:rsidP="00FF4363"/>
    <w:p w14:paraId="326888EA" w14:textId="77777777" w:rsidR="00083D76" w:rsidRDefault="00083D76" w:rsidP="00FF4363"/>
    <w:p w14:paraId="1A5E07A1" w14:textId="77777777" w:rsidR="00083D76" w:rsidRDefault="00083D76" w:rsidP="00FF4363"/>
    <w:p w14:paraId="434AFFDD" w14:textId="77777777" w:rsidR="00083D76" w:rsidRDefault="00083D76" w:rsidP="00FF4363"/>
    <w:p w14:paraId="0D2D480F" w14:textId="77777777" w:rsidR="00083D76" w:rsidRDefault="00083D76" w:rsidP="00FF4363"/>
    <w:p w14:paraId="6241AC9C" w14:textId="77777777" w:rsidR="00FF4363" w:rsidRDefault="00FF4363" w:rsidP="00FF4363"/>
    <w:p w14:paraId="4363BF80" w14:textId="77777777" w:rsidR="00FF4363" w:rsidRDefault="00FF4363" w:rsidP="00FF4363"/>
    <w:p w14:paraId="69E64306" w14:textId="77777777" w:rsidR="00FF4363" w:rsidRDefault="00FF4363" w:rsidP="00FF4363"/>
    <w:p w14:paraId="3A2C363C" w14:textId="77777777" w:rsidR="00FF4363" w:rsidRDefault="00FF4363" w:rsidP="00FF4363"/>
    <w:p w14:paraId="2532159E" w14:textId="77777777" w:rsidR="00FF4363" w:rsidRDefault="00FF4363" w:rsidP="00FF4363"/>
    <w:p w14:paraId="3310BA34" w14:textId="77777777" w:rsidR="00FF4363" w:rsidRDefault="00FF4363" w:rsidP="00FF4363"/>
    <w:p w14:paraId="1DC55878" w14:textId="77777777" w:rsidR="00AF1DBB" w:rsidRDefault="00AF1DBB" w:rsidP="00AF1DBB">
      <w:pPr>
        <w:pStyle w:val="Heading2"/>
      </w:pPr>
      <w:bookmarkStart w:id="80" w:name="_Toc164224104"/>
      <w:r>
        <w:lastRenderedPageBreak/>
        <w:t>3.3 System Architecture</w:t>
      </w:r>
      <w:bookmarkEnd w:id="80"/>
    </w:p>
    <w:p w14:paraId="36DFBF59" w14:textId="77777777" w:rsidR="00AF1DBB" w:rsidRDefault="00AF1DBB" w:rsidP="00AF1DBB"/>
    <w:p w14:paraId="40918A7E" w14:textId="77777777" w:rsidR="001E6960" w:rsidRDefault="001E6960" w:rsidP="001E6960">
      <w:r>
        <w:t>3.3.1 Web Server Architecture:</w:t>
      </w:r>
    </w:p>
    <w:p w14:paraId="2A7ACD34" w14:textId="77777777" w:rsidR="001E6960" w:rsidRDefault="001E6960" w:rsidP="001E6960">
      <w:r>
        <w:t xml:space="preserve">Web Servers: Deploying multiple web servers for handling HTTP requests. Consider using Apache or Nginx.  </w:t>
      </w:r>
    </w:p>
    <w:p w14:paraId="60D50DA2" w14:textId="441F1E08" w:rsidR="001E6960" w:rsidRDefault="001E6960" w:rsidP="001E6960">
      <w:r>
        <w:t>Load Balancers: Implementing load balancers to distribute traffic evenly across servers and ensure high availability.</w:t>
      </w:r>
    </w:p>
    <w:p w14:paraId="7A180EB6" w14:textId="77777777" w:rsidR="001E6960" w:rsidRDefault="001E6960" w:rsidP="001E6960"/>
    <w:p w14:paraId="71F4AD73" w14:textId="25E93DA7" w:rsidR="00AF1DBB" w:rsidRDefault="001E6960" w:rsidP="001E6960">
      <w:pPr>
        <w:pStyle w:val="Heading3"/>
      </w:pPr>
      <w:bookmarkStart w:id="81" w:name="_Toc164224105"/>
      <w:r>
        <w:t xml:space="preserve">3.3.2 </w:t>
      </w:r>
      <w:r w:rsidR="00AF1DBB">
        <w:t>Database Design:</w:t>
      </w:r>
      <w:bookmarkEnd w:id="81"/>
    </w:p>
    <w:p w14:paraId="104CA789" w14:textId="68F78984" w:rsidR="00AF1DBB" w:rsidRDefault="00AF1DBB" w:rsidP="00AF1DBB">
      <w:r>
        <w:t xml:space="preserve">Database Server: Utilizing a robust database management system like </w:t>
      </w:r>
      <w:r w:rsidR="00083D76">
        <w:t>SQlite3</w:t>
      </w:r>
      <w:r>
        <w:t xml:space="preserve"> for data storage.</w:t>
      </w:r>
    </w:p>
    <w:p w14:paraId="49AE4AF8" w14:textId="588C0FF2" w:rsidR="00AF1DBB" w:rsidRDefault="00AF1DBB" w:rsidP="00AF1DBB">
      <w:r>
        <w:t>Replication &amp; Backup: Implementing database replication for redundancy and schedule regular backups for data safety.</w:t>
      </w:r>
    </w:p>
    <w:p w14:paraId="3843C761" w14:textId="77777777" w:rsidR="001E6960" w:rsidRDefault="001E6960" w:rsidP="00AF1DBB"/>
    <w:p w14:paraId="68BE8857" w14:textId="736E36F4" w:rsidR="00AF1DBB" w:rsidRDefault="001E6960" w:rsidP="001E6960">
      <w:pPr>
        <w:pStyle w:val="Heading3"/>
      </w:pPr>
      <w:bookmarkStart w:id="82" w:name="_Toc164224106"/>
      <w:r>
        <w:t xml:space="preserve">3.3.3 </w:t>
      </w:r>
      <w:r w:rsidR="00AF1DBB">
        <w:t>Backend Processing:</w:t>
      </w:r>
      <w:bookmarkEnd w:id="82"/>
    </w:p>
    <w:p w14:paraId="57A18D35" w14:textId="1A3D7E6D" w:rsidR="00AF1DBB" w:rsidRDefault="00AF1DBB" w:rsidP="00AF1DBB">
      <w:r>
        <w:t xml:space="preserve"> Application Server: Using a framework like Django, for backend logic.</w:t>
      </w:r>
    </w:p>
    <w:p w14:paraId="6BB319BF" w14:textId="530B6938" w:rsidR="00AF1DBB" w:rsidRDefault="00AF1DBB" w:rsidP="00AF1DBB">
      <w:r>
        <w:t xml:space="preserve"> API Layer: Developing RESTful APIs for interaction between the frontend and backend.</w:t>
      </w:r>
    </w:p>
    <w:p w14:paraId="7CD82BC7" w14:textId="77777777" w:rsidR="001E6960" w:rsidRDefault="001E6960" w:rsidP="00AF1DBB"/>
    <w:p w14:paraId="12CE0632" w14:textId="5FB4EDE8" w:rsidR="00AF1DBB" w:rsidRDefault="001E6960" w:rsidP="001E6960">
      <w:pPr>
        <w:pStyle w:val="Heading3"/>
      </w:pPr>
      <w:bookmarkStart w:id="83" w:name="_Toc164224107"/>
      <w:r>
        <w:t xml:space="preserve">3.3.4 </w:t>
      </w:r>
      <w:r w:rsidR="00AF1DBB">
        <w:t>Frontend Development:</w:t>
      </w:r>
      <w:bookmarkEnd w:id="83"/>
    </w:p>
    <w:p w14:paraId="04D07A8B" w14:textId="71B9AE64" w:rsidR="00AF1DBB" w:rsidRDefault="00AF1DBB" w:rsidP="00AF1DBB">
      <w:r>
        <w:t xml:space="preserve">Frameworks: Utilizing frameworks like </w:t>
      </w:r>
      <w:r w:rsidR="00083D76">
        <w:t xml:space="preserve">Django and Django REST </w:t>
      </w:r>
      <w:r>
        <w:t>for building a responsive and interactive user interface.</w:t>
      </w:r>
    </w:p>
    <w:p w14:paraId="4CF9D9D2" w14:textId="6176C9A2" w:rsidR="00AF1DBB" w:rsidRDefault="00AF1DBB" w:rsidP="00AF1DBB">
      <w:r>
        <w:t>Content Delivery Network (CDN): Employing a CDN to serve static content (images, CSS, JavaScript) for faster loading times.</w:t>
      </w:r>
    </w:p>
    <w:p w14:paraId="28263764" w14:textId="77777777" w:rsidR="00AF1DBB" w:rsidRDefault="00AF1DBB" w:rsidP="00AF1DBB"/>
    <w:p w14:paraId="5D27B298" w14:textId="5CF0F2DC" w:rsidR="00AF1DBB" w:rsidRDefault="001E6960" w:rsidP="001E6960">
      <w:pPr>
        <w:pStyle w:val="Heading3"/>
      </w:pPr>
      <w:bookmarkStart w:id="84" w:name="_Toc164224108"/>
      <w:r>
        <w:t xml:space="preserve">3.3.5 </w:t>
      </w:r>
      <w:r w:rsidR="00AF1DBB">
        <w:t>Security Measures:</w:t>
      </w:r>
      <w:bookmarkEnd w:id="84"/>
    </w:p>
    <w:p w14:paraId="56FB650F" w14:textId="3E9E9967" w:rsidR="00AF1DBB" w:rsidRDefault="00AF1DBB" w:rsidP="00AF1DBB">
      <w:r>
        <w:t>Encryption: Implementing SSL/TLS encryption for secure data transmission.</w:t>
      </w:r>
    </w:p>
    <w:p w14:paraId="0560C340" w14:textId="692E6D15" w:rsidR="00AF1DBB" w:rsidRDefault="00AF1DBB" w:rsidP="00AF1DBB">
      <w:r>
        <w:t>Firewalls &amp; Security Protocols: Using firewalls and follow security best practices to protect against cyber threats.</w:t>
      </w:r>
    </w:p>
    <w:p w14:paraId="0D8B6C33" w14:textId="77777777" w:rsidR="00AF1DBB" w:rsidRDefault="00AF1DBB" w:rsidP="00AF1DBB"/>
    <w:p w14:paraId="38C2AB28" w14:textId="210B4943" w:rsidR="00AF1DBB" w:rsidRDefault="001E6960" w:rsidP="001E6960">
      <w:pPr>
        <w:pStyle w:val="Heading3"/>
      </w:pPr>
      <w:bookmarkStart w:id="85" w:name="_Toc164224109"/>
      <w:r>
        <w:t xml:space="preserve">3.3.6 </w:t>
      </w:r>
      <w:r w:rsidR="00AF1DBB">
        <w:t>Mobile Accessibility:</w:t>
      </w:r>
      <w:bookmarkEnd w:id="85"/>
    </w:p>
    <w:p w14:paraId="1F2CF413" w14:textId="3FFE48D7" w:rsidR="00AF1DBB" w:rsidRDefault="00AF1DBB" w:rsidP="00AF1DBB">
      <w:r>
        <w:t>Responsive Design: Ensuring the website is mobilefriendly with a responsive design.</w:t>
      </w:r>
    </w:p>
    <w:p w14:paraId="1A9C4EE0" w14:textId="55ACB06A" w:rsidR="00AF1DBB" w:rsidRDefault="00AF1DBB" w:rsidP="00AF1DBB">
      <w:r>
        <w:t>Mobile App Development: Optionally, developing a native mobile application for iOS and Android platforms</w:t>
      </w:r>
      <w:r w:rsidR="001E6960">
        <w:t xml:space="preserve"> in the near future.</w:t>
      </w:r>
    </w:p>
    <w:p w14:paraId="798AB645" w14:textId="77777777" w:rsidR="00AF1DBB" w:rsidRDefault="00AF1DBB" w:rsidP="00AF1DBB"/>
    <w:p w14:paraId="597F7F88" w14:textId="2123612D" w:rsidR="00AF1DBB" w:rsidRDefault="001E6960" w:rsidP="001E6960">
      <w:pPr>
        <w:pStyle w:val="Heading3"/>
      </w:pPr>
      <w:bookmarkStart w:id="86" w:name="_Toc164224110"/>
      <w:r>
        <w:t xml:space="preserve">3.3.7 </w:t>
      </w:r>
      <w:r w:rsidR="00AF1DBB">
        <w:t>User Authentication and Authorization:</w:t>
      </w:r>
      <w:bookmarkEnd w:id="86"/>
    </w:p>
    <w:p w14:paraId="0B4C7806" w14:textId="193D45F0" w:rsidR="00AF1DBB" w:rsidRDefault="00AF1DBB" w:rsidP="00AF1DBB">
      <w:r>
        <w:t>Authentication System: Implementing secure login systems with options for email/mobile numberbased registration.</w:t>
      </w:r>
    </w:p>
    <w:p w14:paraId="0FA53C13" w14:textId="5158D1A1" w:rsidR="00AF1DBB" w:rsidRDefault="00AF1DBB" w:rsidP="00AF1DBB">
      <w:r>
        <w:t>Session Management: Efficient session management for maintaining user state.</w:t>
      </w:r>
    </w:p>
    <w:p w14:paraId="50FE59BA" w14:textId="77777777" w:rsidR="00AF1DBB" w:rsidRDefault="00AF1DBB" w:rsidP="00AF1DBB"/>
    <w:p w14:paraId="48C51095" w14:textId="50A0AAF0" w:rsidR="00AF1DBB" w:rsidRDefault="001E6960" w:rsidP="001E6960">
      <w:pPr>
        <w:pStyle w:val="Heading3"/>
      </w:pPr>
      <w:bookmarkStart w:id="87" w:name="_Toc164224111"/>
      <w:r>
        <w:t xml:space="preserve">3.3.8 </w:t>
      </w:r>
      <w:r w:rsidR="00AF1DBB">
        <w:t>Analytics and Reporting:</w:t>
      </w:r>
      <w:bookmarkEnd w:id="87"/>
    </w:p>
    <w:p w14:paraId="4B1A0011" w14:textId="1B615D44" w:rsidR="00AF1DBB" w:rsidRDefault="00AF1DBB" w:rsidP="00AF1DBB">
      <w:r>
        <w:t>Data Analytics: Integrating tools for tracking user behavior, product popularity, and other relevant metrics.</w:t>
      </w:r>
    </w:p>
    <w:p w14:paraId="3F816125" w14:textId="1451BEEC" w:rsidR="00AF1DBB" w:rsidRDefault="00AF1DBB" w:rsidP="00AF1DBB">
      <w:r>
        <w:t>Reporting Tools: Implementing reporting tools for generating business insights and performance metrics.</w:t>
      </w:r>
    </w:p>
    <w:p w14:paraId="6BD9B71E" w14:textId="3EF0D5EC" w:rsidR="00AF1DBB" w:rsidRDefault="00AF1DBB" w:rsidP="00AF1DBB">
      <w:r>
        <w:t>Deployment and Maintenance:</w:t>
      </w:r>
    </w:p>
    <w:p w14:paraId="6587DC87" w14:textId="77777777" w:rsidR="001E6960" w:rsidRDefault="001E6960" w:rsidP="00AF1DBB"/>
    <w:p w14:paraId="77CEF5F3" w14:textId="7E58A72D" w:rsidR="001E6960" w:rsidRDefault="001E6960" w:rsidP="001E6960">
      <w:pPr>
        <w:pStyle w:val="Heading3"/>
      </w:pPr>
      <w:bookmarkStart w:id="88" w:name="_Toc164224112"/>
      <w:r>
        <w:t xml:space="preserve">3.3.9 </w:t>
      </w:r>
      <w:r w:rsidR="00AF1DBB">
        <w:t>DevOps Practices:</w:t>
      </w:r>
      <w:bookmarkEnd w:id="88"/>
      <w:r w:rsidR="00AF1DBB">
        <w:t xml:space="preserve"> </w:t>
      </w:r>
    </w:p>
    <w:p w14:paraId="1A52FC80" w14:textId="5B08B32F" w:rsidR="00AF1DBB" w:rsidRDefault="00AF1DBB" w:rsidP="00AF1DBB">
      <w:r>
        <w:t>Adopting DevOps practices for continuous integration and continuous deployment (CI/CD).</w:t>
      </w:r>
    </w:p>
    <w:p w14:paraId="7CAD850D" w14:textId="5EB0B5E4" w:rsidR="00AF1DBB" w:rsidRDefault="00AF1DBB" w:rsidP="00AF1DBB">
      <w:r>
        <w:t xml:space="preserve">Monitoring Tools: Using monitoring tools </w:t>
      </w:r>
      <w:r w:rsidR="001E6960">
        <w:t xml:space="preserve">such as Gunicorn , Whitenoise and Djangoenviron </w:t>
      </w:r>
      <w:r>
        <w:t xml:space="preserve">for </w:t>
      </w:r>
      <w:r w:rsidR="001E6960">
        <w:t xml:space="preserve">keeping track of the data and configurations. </w:t>
      </w:r>
    </w:p>
    <w:p w14:paraId="023B7D0B" w14:textId="77777777" w:rsidR="00AF1DBB" w:rsidRDefault="00AF1DBB" w:rsidP="00AF1DBB"/>
    <w:p w14:paraId="39C17C7A" w14:textId="3C3EE463" w:rsidR="0070789A" w:rsidRDefault="00AF1DBB" w:rsidP="00AF1DBB">
      <w:r>
        <w:lastRenderedPageBreak/>
        <w:t>This system architecture aims to ensure that the ecommerce platform is robust, scalable, secure, and provides a seamless experience for its users. It's important to tailor each component based on specific project requirements and constraints.</w:t>
      </w:r>
    </w:p>
    <w:p w14:paraId="4ED1185B" w14:textId="77777777" w:rsidR="0070789A" w:rsidRDefault="0070789A"/>
    <w:p w14:paraId="46A03233" w14:textId="77777777" w:rsidR="0070789A" w:rsidRDefault="00E4410B">
      <w:pPr>
        <w:pStyle w:val="Heading1"/>
        <w:rPr>
          <w:rFonts w:asciiTheme="minorHAnsi" w:hAnsiTheme="minorHAnsi" w:cstheme="minorHAnsi"/>
        </w:rPr>
      </w:pPr>
      <w:bookmarkStart w:id="89" w:name="_Toc151311842"/>
      <w:bookmarkStart w:id="90" w:name="_Toc164224113"/>
      <w:r>
        <w:rPr>
          <w:rFonts w:asciiTheme="minorHAnsi" w:hAnsiTheme="minorHAnsi" w:cstheme="minorHAnsi"/>
        </w:rPr>
        <w:t>Project Budget Estimation</w:t>
      </w:r>
      <w:bookmarkEnd w:id="89"/>
      <w:bookmarkEnd w:id="90"/>
    </w:p>
    <w:p w14:paraId="0AB2B1E3" w14:textId="77777777" w:rsidR="0070789A" w:rsidRDefault="0070789A">
      <w:pPr>
        <w:rPr>
          <w:rFonts w:cstheme="minorHAnsi"/>
        </w:rPr>
      </w:pPr>
    </w:p>
    <w:p w14:paraId="0977AD58" w14:textId="77777777" w:rsidR="001E6960" w:rsidRPr="001E6960" w:rsidRDefault="001E6960" w:rsidP="001E6960">
      <w:r w:rsidRPr="001E6960">
        <w:t>Note: As per UCA policy senior students who are taking Final Year Project 1 and 2 courses can use $300 budget for different expenses directly related to the implementation of the project. Provide project budget estimation including all expected expenses during the project implementation. Use the following categories for below table: Software, Hardware, Deployment, Training, Reserve, Online Plagiarism check.</w:t>
      </w:r>
    </w:p>
    <w:p w14:paraId="25B9AECE" w14:textId="38653A58" w:rsidR="48EA769A" w:rsidRDefault="48EA769A" w:rsidP="48EA769A">
      <w:pPr>
        <w:jc w:val="both"/>
      </w:pPr>
    </w:p>
    <w:p w14:paraId="4B78ACCB" w14:textId="77777777" w:rsidR="0070789A" w:rsidRDefault="0070789A">
      <w:pPr>
        <w:rPr>
          <w:rFonts w:eastAsiaTheme="majorEastAsia" w:cstheme="minorHAnsi"/>
          <w:color w:val="2F5496" w:themeColor="accent1" w:themeShade="BF"/>
          <w:sz w:val="32"/>
          <w:szCs w:val="32"/>
        </w:rPr>
      </w:pPr>
    </w:p>
    <w:tbl>
      <w:tblPr>
        <w:tblStyle w:val="GridTable4-Accent5"/>
        <w:tblW w:w="7208" w:type="dxa"/>
        <w:tblInd w:w="1620" w:type="dxa"/>
        <w:tblLayout w:type="fixed"/>
        <w:tblLook w:val="04A0" w:firstRow="1" w:lastRow="0" w:firstColumn="1" w:lastColumn="0" w:noHBand="0" w:noVBand="1"/>
      </w:tblPr>
      <w:tblGrid>
        <w:gridCol w:w="1969"/>
        <w:gridCol w:w="4237"/>
        <w:gridCol w:w="1002"/>
        <w:tblGridChange w:id="91">
          <w:tblGrid>
            <w:gridCol w:w="1969"/>
            <w:gridCol w:w="4237"/>
            <w:gridCol w:w="1002"/>
          </w:tblGrid>
        </w:tblGridChange>
      </w:tblGrid>
      <w:tr w:rsidR="0070789A" w14:paraId="5038ECC8" w14:textId="77777777" w:rsidTr="48EA7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9" w:type="dxa"/>
            <w:tcBorders>
              <w:right w:val="single" w:sz="4" w:space="0" w:color="5B9BD5" w:themeColor="accent5"/>
            </w:tcBorders>
          </w:tcPr>
          <w:p w14:paraId="6F89BF2F" w14:textId="77777777" w:rsidR="0070789A" w:rsidRDefault="00E4410B">
            <w:pPr>
              <w:jc w:val="center"/>
              <w:rPr>
                <w:rFonts w:cstheme="minorHAnsi"/>
                <w:i/>
                <w:iCs/>
              </w:rPr>
            </w:pPr>
            <w:r>
              <w:rPr>
                <w:rFonts w:eastAsia="Calibri" w:cstheme="minorHAnsi"/>
                <w:i/>
                <w:iCs/>
                <w:color w:val="FFFFFF"/>
              </w:rPr>
              <w:t>Category</w:t>
            </w:r>
          </w:p>
        </w:tc>
        <w:tc>
          <w:tcPr>
            <w:tcW w:w="4237" w:type="dxa"/>
            <w:tcBorders>
              <w:left w:val="single" w:sz="4" w:space="0" w:color="5B9BD5" w:themeColor="accent5"/>
              <w:right w:val="single" w:sz="4" w:space="0" w:color="5B9BD5" w:themeColor="accent5"/>
            </w:tcBorders>
          </w:tcPr>
          <w:p w14:paraId="12786D4E" w14:textId="77777777" w:rsidR="0070789A" w:rsidRDefault="00E4410B">
            <w:pPr>
              <w:jc w:val="center"/>
              <w:cnfStyle w:val="100000000000" w:firstRow="1" w:lastRow="0" w:firstColumn="0" w:lastColumn="0" w:oddVBand="0" w:evenVBand="0" w:oddHBand="0" w:evenHBand="0" w:firstRowFirstColumn="0" w:firstRowLastColumn="0" w:lastRowFirstColumn="0" w:lastRowLastColumn="0"/>
              <w:rPr>
                <w:rFonts w:cstheme="minorHAnsi"/>
                <w:i/>
                <w:iCs/>
              </w:rPr>
            </w:pPr>
            <w:r>
              <w:rPr>
                <w:rFonts w:eastAsia="Calibri" w:cstheme="minorHAnsi"/>
                <w:i/>
                <w:iCs/>
                <w:color w:val="FFFFFF"/>
              </w:rPr>
              <w:t>Description</w:t>
            </w:r>
          </w:p>
        </w:tc>
        <w:tc>
          <w:tcPr>
            <w:tcW w:w="1002" w:type="dxa"/>
            <w:tcBorders>
              <w:left w:val="single" w:sz="4" w:space="0" w:color="5B9BD5" w:themeColor="accent5"/>
            </w:tcBorders>
          </w:tcPr>
          <w:p w14:paraId="31060D4C" w14:textId="77777777" w:rsidR="0070789A" w:rsidRDefault="00E4410B">
            <w:pPr>
              <w:jc w:val="center"/>
              <w:cnfStyle w:val="100000000000" w:firstRow="1" w:lastRow="0" w:firstColumn="0" w:lastColumn="0" w:oddVBand="0" w:evenVBand="0" w:oddHBand="0" w:evenHBand="0" w:firstRowFirstColumn="0" w:firstRowLastColumn="0" w:lastRowFirstColumn="0" w:lastRowLastColumn="0"/>
              <w:rPr>
                <w:rFonts w:cstheme="minorHAnsi"/>
                <w:i/>
                <w:iCs/>
              </w:rPr>
            </w:pPr>
            <w:r>
              <w:rPr>
                <w:rFonts w:eastAsia="Calibri" w:cstheme="minorHAnsi"/>
                <w:i/>
                <w:iCs/>
                <w:color w:val="FFFFFF"/>
              </w:rPr>
              <w:t xml:space="preserve"> cost</w:t>
            </w:r>
          </w:p>
        </w:tc>
      </w:tr>
      <w:tr w:rsidR="0070789A" w14:paraId="02D14110" w14:textId="77777777" w:rsidTr="48EA769A">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969" w:type="dxa"/>
          </w:tcPr>
          <w:p w14:paraId="32E09C22" w14:textId="77777777" w:rsidR="0070789A" w:rsidRDefault="00E4410B">
            <w:pPr>
              <w:rPr>
                <w:rFonts w:cstheme="minorHAnsi"/>
                <w:b w:val="0"/>
                <w:bCs w:val="0"/>
              </w:rPr>
            </w:pPr>
            <w:r>
              <w:rPr>
                <w:rFonts w:eastAsia="Calibri"/>
              </w:rPr>
              <w:t>Software</w:t>
            </w:r>
          </w:p>
        </w:tc>
        <w:tc>
          <w:tcPr>
            <w:tcW w:w="4237" w:type="dxa"/>
          </w:tcPr>
          <w:p w14:paraId="6DD29845" w14:textId="77777777" w:rsidR="0070789A" w:rsidRDefault="00E4410B" w:rsidP="48EA769A">
            <w:pPr>
              <w:cnfStyle w:val="000000100000" w:firstRow="0" w:lastRow="0" w:firstColumn="0" w:lastColumn="0" w:oddVBand="0" w:evenVBand="0" w:oddHBand="1" w:evenHBand="0" w:firstRowFirstColumn="0" w:firstRowLastColumn="0" w:lastRowFirstColumn="0" w:lastRowLastColumn="0"/>
            </w:pPr>
            <w:r w:rsidRPr="48EA769A">
              <w:rPr>
                <w:rFonts w:eastAsia="Calibri"/>
              </w:rPr>
              <w:t>Domain and Hosting + ChatGPT Premium + Online Plagiarism check.</w:t>
            </w:r>
          </w:p>
        </w:tc>
        <w:tc>
          <w:tcPr>
            <w:tcW w:w="1002" w:type="dxa"/>
            <w:vAlign w:val="center"/>
          </w:tcPr>
          <w:p w14:paraId="432879B1" w14:textId="77777777" w:rsidR="0070789A" w:rsidRDefault="00E4410B">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eastAsia="Calibri" w:cstheme="minorHAnsi"/>
                <w:sz w:val="20"/>
                <w:szCs w:val="20"/>
              </w:rPr>
              <w:t>$ 170.0</w:t>
            </w:r>
          </w:p>
        </w:tc>
      </w:tr>
      <w:tr w:rsidR="0070789A" w14:paraId="500D4E7E" w14:textId="77777777" w:rsidTr="48EA769A">
        <w:trPr>
          <w:trHeight w:val="576"/>
        </w:trPr>
        <w:tc>
          <w:tcPr>
            <w:cnfStyle w:val="001000000000" w:firstRow="0" w:lastRow="0" w:firstColumn="1" w:lastColumn="0" w:oddVBand="0" w:evenVBand="0" w:oddHBand="0" w:evenHBand="0" w:firstRowFirstColumn="0" w:firstRowLastColumn="0" w:lastRowFirstColumn="0" w:lastRowLastColumn="0"/>
            <w:tcW w:w="1969" w:type="dxa"/>
          </w:tcPr>
          <w:p w14:paraId="30B9BA69" w14:textId="77777777" w:rsidR="0070789A" w:rsidRDefault="00E4410B">
            <w:pPr>
              <w:rPr>
                <w:rFonts w:cstheme="minorHAnsi"/>
              </w:rPr>
            </w:pPr>
            <w:r>
              <w:rPr>
                <w:rFonts w:eastAsia="Calibri"/>
              </w:rPr>
              <w:t>Deployment</w:t>
            </w:r>
          </w:p>
        </w:tc>
        <w:tc>
          <w:tcPr>
            <w:tcW w:w="4237" w:type="dxa"/>
          </w:tcPr>
          <w:p w14:paraId="60311F71" w14:textId="207B4D6E" w:rsidR="0070789A" w:rsidRDefault="001E6960" w:rsidP="48EA769A">
            <w:pPr>
              <w:cnfStyle w:val="000000000000" w:firstRow="0" w:lastRow="0" w:firstColumn="0" w:lastColumn="0" w:oddVBand="0" w:evenVBand="0" w:oddHBand="0" w:evenHBand="0" w:firstRowFirstColumn="0" w:firstRowLastColumn="0" w:lastRowFirstColumn="0" w:lastRowLastColumn="0"/>
            </w:pPr>
            <w:r>
              <w:rPr>
                <w:rFonts w:eastAsia="Calibri"/>
              </w:rPr>
              <w:t xml:space="preserve">Domain + Hosting </w:t>
            </w:r>
          </w:p>
        </w:tc>
        <w:tc>
          <w:tcPr>
            <w:tcW w:w="1002" w:type="dxa"/>
            <w:vAlign w:val="center"/>
          </w:tcPr>
          <w:p w14:paraId="579025F7"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eastAsia="Calibri" w:cstheme="minorHAnsi"/>
                <w:sz w:val="20"/>
                <w:szCs w:val="20"/>
              </w:rPr>
              <w:t>$ 130</w:t>
            </w:r>
          </w:p>
        </w:tc>
      </w:tr>
      <w:tr w:rsidR="0070789A" w14:paraId="1A6D5A87" w14:textId="77777777" w:rsidTr="48EA769A">
        <w:tblPrEx>
          <w:tblW w:w="7208" w:type="dxa"/>
          <w:tblInd w:w="1620" w:type="dxa"/>
          <w:tblLayout w:type="fixed"/>
          <w:tblPrExChange w:id="92" w:author="Jawad Haider" w:date="2024-03-27T09:19:00Z">
            <w:tblPrEx>
              <w:tblW w:w="7208" w:type="dxa"/>
              <w:tblInd w:w="1620" w:type="dxa"/>
              <w:tblLayout w:type="fixed"/>
            </w:tblPrEx>
          </w:tblPrExChange>
        </w:tblPrEx>
        <w:trPr>
          <w:cnfStyle w:val="000000100000" w:firstRow="0" w:lastRow="0" w:firstColumn="0" w:lastColumn="0" w:oddVBand="0" w:evenVBand="0" w:oddHBand="1" w:evenHBand="0" w:firstRowFirstColumn="0" w:firstRowLastColumn="0" w:lastRowFirstColumn="0" w:lastRowLastColumn="0"/>
          <w:trHeight w:val="405"/>
          <w:trPrChange w:id="93" w:author="Jawad Haider" w:date="2024-03-27T09:19:00Z">
            <w:trPr>
              <w:trHeight w:val="576"/>
            </w:trPr>
          </w:trPrChange>
        </w:trPr>
        <w:tc>
          <w:tcPr>
            <w:cnfStyle w:val="001000000000" w:firstRow="0" w:lastRow="0" w:firstColumn="1" w:lastColumn="0" w:oddVBand="0" w:evenVBand="0" w:oddHBand="0" w:evenHBand="0" w:firstRowFirstColumn="0" w:firstRowLastColumn="0" w:lastRowFirstColumn="0" w:lastRowLastColumn="0"/>
            <w:tcW w:w="0" w:type="dxa"/>
            <w:vAlign w:val="center"/>
            <w:tcPrChange w:id="94" w:author="Jawad Haider" w:date="2024-03-27T09:19:00Z">
              <w:tcPr>
                <w:tcW w:w="1969" w:type="dxa"/>
                <w:vAlign w:val="center"/>
              </w:tcPr>
            </w:tcPrChange>
          </w:tcPr>
          <w:p w14:paraId="298928D8" w14:textId="77777777" w:rsidR="0070789A" w:rsidRDefault="00E4410B">
            <w:pPr>
              <w:cnfStyle w:val="001000100000" w:firstRow="0" w:lastRow="0" w:firstColumn="1" w:lastColumn="0" w:oddVBand="0" w:evenVBand="0" w:oddHBand="1" w:evenHBand="0" w:firstRowFirstColumn="0" w:firstRowLastColumn="0" w:lastRowFirstColumn="0" w:lastRowLastColumn="0"/>
              <w:rPr>
                <w:rFonts w:ascii="Calibri" w:eastAsia="Calibri" w:hAnsi="Calibri" w:cs="Arial"/>
              </w:rPr>
            </w:pPr>
            <w:r>
              <w:rPr>
                <w:rFonts w:eastAsia="Calibri" w:cs="Arial"/>
              </w:rPr>
              <w:t>Training</w:t>
            </w:r>
          </w:p>
        </w:tc>
        <w:tc>
          <w:tcPr>
            <w:tcW w:w="0" w:type="dxa"/>
            <w:vAlign w:val="center"/>
            <w:tcPrChange w:id="95" w:author="Jawad Haider" w:date="2024-03-27T09:19:00Z">
              <w:tcPr>
                <w:tcW w:w="4237" w:type="dxa"/>
                <w:vAlign w:val="center"/>
              </w:tcPr>
            </w:tcPrChange>
          </w:tcPr>
          <w:p w14:paraId="0DF09D9F"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To learn to work with Django and other frameworks</w:t>
            </w:r>
          </w:p>
        </w:tc>
        <w:tc>
          <w:tcPr>
            <w:tcW w:w="0" w:type="dxa"/>
            <w:vAlign w:val="center"/>
            <w:tcPrChange w:id="96" w:author="Jawad Haider" w:date="2024-03-27T09:19:00Z">
              <w:tcPr>
                <w:tcW w:w="1002" w:type="dxa"/>
                <w:vAlign w:val="center"/>
              </w:tcPr>
            </w:tcPrChange>
          </w:tcPr>
          <w:p w14:paraId="62DB843F" w14:textId="77777777" w:rsidR="0070789A" w:rsidRDefault="0070789A">
            <w:pPr>
              <w:jc w:val="center"/>
              <w:cnfStyle w:val="000000100000" w:firstRow="0" w:lastRow="0" w:firstColumn="0" w:lastColumn="0" w:oddVBand="0" w:evenVBand="0" w:oddHBand="1" w:evenHBand="0" w:firstRowFirstColumn="0" w:firstRowLastColumn="0" w:lastRowFirstColumn="0" w:lastRowLastColumn="0"/>
              <w:rPr>
                <w:rFonts w:cstheme="minorHAnsi"/>
              </w:rPr>
            </w:pPr>
          </w:p>
        </w:tc>
      </w:tr>
      <w:tr w:rsidR="0070789A" w14:paraId="67197885" w14:textId="77777777" w:rsidTr="48EA769A">
        <w:trPr>
          <w:trHeight w:val="576"/>
        </w:trPr>
        <w:tc>
          <w:tcPr>
            <w:cnfStyle w:val="001000000000" w:firstRow="0" w:lastRow="0" w:firstColumn="1" w:lastColumn="0" w:oddVBand="0" w:evenVBand="0" w:oddHBand="0" w:evenHBand="0" w:firstRowFirstColumn="0" w:firstRowLastColumn="0" w:lastRowFirstColumn="0" w:lastRowLastColumn="0"/>
            <w:tcW w:w="1969" w:type="dxa"/>
            <w:vAlign w:val="center"/>
          </w:tcPr>
          <w:p w14:paraId="7036A742" w14:textId="77777777" w:rsidR="0070789A" w:rsidRDefault="00E4410B">
            <w:pPr>
              <w:rPr>
                <w:rFonts w:cstheme="minorHAnsi"/>
              </w:rPr>
            </w:pPr>
            <w:r>
              <w:rPr>
                <w:rFonts w:eastAsia="Calibri" w:cstheme="minorHAnsi"/>
              </w:rPr>
              <w:t xml:space="preserve">Total: </w:t>
            </w:r>
          </w:p>
        </w:tc>
        <w:tc>
          <w:tcPr>
            <w:tcW w:w="4237" w:type="dxa"/>
            <w:vAlign w:val="center"/>
          </w:tcPr>
          <w:p w14:paraId="7BBB9458"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cstheme="minorHAnsi"/>
              </w:rPr>
            </w:pPr>
          </w:p>
        </w:tc>
        <w:tc>
          <w:tcPr>
            <w:tcW w:w="1002" w:type="dxa"/>
            <w:vAlign w:val="center"/>
          </w:tcPr>
          <w:p w14:paraId="66370075" w14:textId="77777777" w:rsidR="0070789A" w:rsidRDefault="00E4410B">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eastAsia="Calibri" w:cstheme="minorHAnsi"/>
              </w:rPr>
              <w:t>$300</w:t>
            </w:r>
          </w:p>
        </w:tc>
      </w:tr>
    </w:tbl>
    <w:p w14:paraId="5731755C" w14:textId="77777777" w:rsidR="0070789A" w:rsidRDefault="00E4410B">
      <w:pPr>
        <w:rPr>
          <w:rFonts w:eastAsiaTheme="majorEastAsia" w:cstheme="minorHAnsi"/>
          <w:color w:val="2F5496" w:themeColor="accent1" w:themeShade="BF"/>
          <w:sz w:val="32"/>
          <w:szCs w:val="32"/>
        </w:rPr>
      </w:pPr>
      <w:r>
        <w:br w:type="page"/>
      </w:r>
    </w:p>
    <w:p w14:paraId="1F702B9B" w14:textId="77777777" w:rsidR="0070789A" w:rsidRDefault="00E4410B" w:rsidP="00AF1DBB">
      <w:pPr>
        <w:pStyle w:val="Heading2"/>
      </w:pPr>
      <w:bookmarkStart w:id="97" w:name="_Toc151311843"/>
      <w:bookmarkStart w:id="98" w:name="_Toc164224114"/>
      <w:r>
        <w:lastRenderedPageBreak/>
        <w:t>Project plan and schedule:</w:t>
      </w:r>
      <w:bookmarkEnd w:id="97"/>
      <w:bookmarkEnd w:id="98"/>
    </w:p>
    <w:p w14:paraId="2D45A357" w14:textId="77777777" w:rsidR="0070789A" w:rsidRDefault="0070789A">
      <w:pPr>
        <w:rPr>
          <w:rFonts w:cstheme="minorHAnsi"/>
        </w:rPr>
      </w:pPr>
    </w:p>
    <w:p w14:paraId="639805C3" w14:textId="77777777" w:rsidR="0070789A" w:rsidRDefault="00E4410B">
      <w:pPr>
        <w:jc w:val="both"/>
        <w:rPr>
          <w:rFonts w:cstheme="minorHAnsi"/>
        </w:rPr>
      </w:pPr>
      <w:r>
        <w:rPr>
          <w:rFonts w:cstheme="minorHAnsi"/>
          <w:b/>
          <w:bCs/>
        </w:rPr>
        <w:t>Note</w:t>
      </w:r>
      <w:r>
        <w:rPr>
          <w:rFonts w:cstheme="minorHAnsi"/>
        </w:rPr>
        <w:t xml:space="preserve">: Provide the project schedule using the Gannt Chart and comment where applicable. </w:t>
      </w:r>
      <w:r>
        <w:rPr>
          <w:rFonts w:eastAsia="Times New Roman" w:cstheme="minorHAnsi"/>
        </w:rPr>
        <w:t xml:space="preserve">Identify milestones. </w:t>
      </w:r>
      <w:r>
        <w:rPr>
          <w:rFonts w:cstheme="minorHAnsi"/>
        </w:rPr>
        <w:t xml:space="preserve">A milestone is a concrete event that one can use to demonstrate progress. </w:t>
      </w:r>
      <w:r>
        <w:rPr>
          <w:rFonts w:eastAsia="Times New Roman" w:cstheme="minorHAnsi"/>
        </w:rPr>
        <w:t>Milestones should be clear, concrete, demonstrable achievements (“SMART”).</w:t>
      </w:r>
    </w:p>
    <w:p w14:paraId="5A21FCC7" w14:textId="77777777" w:rsidR="0070789A" w:rsidRDefault="0070789A">
      <w:pPr>
        <w:rPr>
          <w:rFonts w:cstheme="minorHAnsi"/>
        </w:rPr>
      </w:pPr>
    </w:p>
    <w:p w14:paraId="64EB508F" w14:textId="77777777" w:rsidR="0070789A" w:rsidRPr="00AF1DBB" w:rsidRDefault="00E4410B" w:rsidP="00AF1DBB">
      <w:pPr>
        <w:pStyle w:val="Heading2"/>
      </w:pPr>
      <w:bookmarkStart w:id="99" w:name="_Toc151311844"/>
      <w:bookmarkStart w:id="100" w:name="_Toc164224115"/>
      <w:r>
        <w:t>Milestones</w:t>
      </w:r>
      <w:bookmarkEnd w:id="99"/>
      <w:bookmarkEnd w:id="100"/>
    </w:p>
    <w:p w14:paraId="327E57DD" w14:textId="77777777" w:rsidR="0070789A" w:rsidRDefault="0070789A">
      <w:pPr>
        <w:rPr>
          <w:rFonts w:cstheme="minorHAnsi"/>
        </w:rPr>
      </w:pPr>
    </w:p>
    <w:tbl>
      <w:tblPr>
        <w:tblStyle w:val="PlainTable3"/>
        <w:tblpPr w:leftFromText="180" w:rightFromText="180" w:vertAnchor="page" w:horzAnchor="page" w:tblpX="1465" w:tblpY="3256"/>
        <w:tblW w:w="10466" w:type="dxa"/>
        <w:tblLayout w:type="fixed"/>
        <w:tblLook w:val="04A0" w:firstRow="1" w:lastRow="0" w:firstColumn="1" w:lastColumn="0" w:noHBand="0" w:noVBand="1"/>
      </w:tblPr>
      <w:tblGrid>
        <w:gridCol w:w="2277"/>
        <w:gridCol w:w="4293"/>
        <w:gridCol w:w="1402"/>
        <w:gridCol w:w="2494"/>
      </w:tblGrid>
      <w:tr w:rsidR="0070789A" w14:paraId="227DD5EC" w14:textId="77777777" w:rsidTr="0070789A">
        <w:trPr>
          <w:cnfStyle w:val="100000000000" w:firstRow="1" w:lastRow="0" w:firstColumn="0" w:lastColumn="0" w:oddVBand="0" w:evenVBand="0" w:oddHBand="0" w:evenHBand="0" w:firstRowFirstColumn="0" w:firstRowLastColumn="0" w:lastRowFirstColumn="0" w:lastRowLastColumn="0"/>
          <w:trHeight w:val="720"/>
        </w:trPr>
        <w:tc>
          <w:tcPr>
            <w:cnfStyle w:val="001000000100" w:firstRow="0" w:lastRow="0" w:firstColumn="1" w:lastColumn="0" w:oddVBand="0" w:evenVBand="0" w:oddHBand="0" w:evenHBand="0" w:firstRowFirstColumn="1" w:firstRowLastColumn="0" w:lastRowFirstColumn="0" w:lastRowLastColumn="0"/>
            <w:tcW w:w="2276" w:type="dxa"/>
            <w:tcBorders>
              <w:bottom w:val="single" w:sz="4" w:space="0" w:color="7F7F7F"/>
            </w:tcBorders>
            <w:vAlign w:val="center"/>
          </w:tcPr>
          <w:p w14:paraId="33FD91ED" w14:textId="77777777" w:rsidR="0070789A" w:rsidRDefault="00E4410B">
            <w:pPr>
              <w:jc w:val="center"/>
              <w:rPr>
                <w:rFonts w:cstheme="minorHAnsi"/>
                <w:i/>
                <w:iCs/>
              </w:rPr>
            </w:pPr>
            <w:r>
              <w:rPr>
                <w:rFonts w:eastAsia="Calibri" w:cstheme="minorHAnsi"/>
                <w:i/>
                <w:iCs/>
              </w:rPr>
              <w:t>Week Number</w:t>
            </w:r>
          </w:p>
        </w:tc>
        <w:tc>
          <w:tcPr>
            <w:tcW w:w="4293" w:type="dxa"/>
            <w:tcBorders>
              <w:bottom w:val="single" w:sz="4" w:space="0" w:color="7F7F7F"/>
            </w:tcBorders>
            <w:vAlign w:val="center"/>
          </w:tcPr>
          <w:p w14:paraId="21D4065E" w14:textId="77777777" w:rsidR="0070789A" w:rsidRDefault="00E4410B">
            <w:pPr>
              <w:jc w:val="center"/>
              <w:cnfStyle w:val="100000000000" w:firstRow="1" w:lastRow="0" w:firstColumn="0" w:lastColumn="0" w:oddVBand="0" w:evenVBand="0" w:oddHBand="0" w:evenHBand="0" w:firstRowFirstColumn="0" w:firstRowLastColumn="0" w:lastRowFirstColumn="0" w:lastRowLastColumn="0"/>
              <w:rPr>
                <w:rFonts w:cstheme="minorHAnsi"/>
                <w:i/>
                <w:iCs/>
              </w:rPr>
            </w:pPr>
            <w:r>
              <w:rPr>
                <w:rFonts w:eastAsia="Calibri" w:cstheme="minorHAnsi"/>
                <w:i/>
                <w:iCs/>
              </w:rPr>
              <w:t>Work to be done</w:t>
            </w:r>
          </w:p>
        </w:tc>
        <w:tc>
          <w:tcPr>
            <w:tcW w:w="1402" w:type="dxa"/>
            <w:tcBorders>
              <w:bottom w:val="single" w:sz="4" w:space="0" w:color="7F7F7F"/>
            </w:tcBorders>
          </w:tcPr>
          <w:p w14:paraId="5E0512BF" w14:textId="77777777" w:rsidR="0070789A" w:rsidRDefault="00E4410B">
            <w:pPr>
              <w:jc w:val="center"/>
              <w:cnfStyle w:val="100000000000" w:firstRow="1" w:lastRow="0" w:firstColumn="0" w:lastColumn="0" w:oddVBand="0" w:evenVBand="0" w:oddHBand="0" w:evenHBand="0" w:firstRowFirstColumn="0" w:firstRowLastColumn="0" w:lastRowFirstColumn="0" w:lastRowLastColumn="0"/>
              <w:rPr>
                <w:rFonts w:cstheme="minorHAnsi"/>
                <w:i/>
                <w:iCs/>
              </w:rPr>
            </w:pPr>
            <w:r>
              <w:rPr>
                <w:rFonts w:eastAsia="Calibri" w:cstheme="minorHAnsi"/>
                <w:i/>
                <w:iCs/>
              </w:rPr>
              <w:t>mm/dd/yy</w:t>
            </w:r>
          </w:p>
        </w:tc>
        <w:tc>
          <w:tcPr>
            <w:tcW w:w="2494" w:type="dxa"/>
            <w:tcBorders>
              <w:bottom w:val="single" w:sz="4" w:space="0" w:color="7F7F7F"/>
            </w:tcBorders>
          </w:tcPr>
          <w:p w14:paraId="03AD17FC" w14:textId="77777777" w:rsidR="0070789A" w:rsidRDefault="0070789A">
            <w:pPr>
              <w:jc w:val="center"/>
              <w:cnfStyle w:val="100000000000" w:firstRow="1" w:lastRow="0" w:firstColumn="0" w:lastColumn="0" w:oddVBand="0" w:evenVBand="0" w:oddHBand="0" w:evenHBand="0" w:firstRowFirstColumn="0" w:firstRowLastColumn="0" w:lastRowFirstColumn="0" w:lastRowLastColumn="0"/>
              <w:rPr>
                <w:rFonts w:cstheme="minorHAnsi"/>
                <w:i/>
                <w:iCs/>
              </w:rPr>
            </w:pPr>
          </w:p>
        </w:tc>
      </w:tr>
      <w:tr w:rsidR="0070789A" w14:paraId="3A4161E6" w14:textId="77777777" w:rsidTr="0070789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50847B20" w14:textId="77777777" w:rsidR="0070789A" w:rsidRDefault="00E4410B">
            <w:pPr>
              <w:rPr>
                <w:rFonts w:ascii="Times New Roman" w:hAnsi="Times New Roman" w:cs="Times New Roman"/>
              </w:rPr>
            </w:pPr>
            <w:r>
              <w:rPr>
                <w:rFonts w:ascii="Times New Roman" w:eastAsia="Calibri" w:hAnsi="Times New Roman" w:cs="Times New Roman"/>
              </w:rPr>
              <w:t>Week 1: Planning and Research</w:t>
            </w:r>
          </w:p>
          <w:p w14:paraId="057463E7" w14:textId="77777777" w:rsidR="0070789A" w:rsidRDefault="0070789A">
            <w:pPr>
              <w:jc w:val="right"/>
              <w:rPr>
                <w:rFonts w:cstheme="minorHAnsi"/>
                <w:i/>
                <w:iCs/>
              </w:rPr>
            </w:pPr>
          </w:p>
        </w:tc>
        <w:tc>
          <w:tcPr>
            <w:tcW w:w="4293" w:type="dxa"/>
          </w:tcPr>
          <w:p w14:paraId="5D295042"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eastAsia="Calibri"/>
              </w:rPr>
            </w:pPr>
            <w:r>
              <w:rPr>
                <w:rFonts w:ascii="Times New Roman" w:eastAsia="Calibri" w:hAnsi="Times New Roman" w:cs="Times New Roman"/>
              </w:rPr>
              <w:t>Define Goals and Objectives</w:t>
            </w:r>
            <w:r>
              <w:rPr>
                <w:rFonts w:eastAsia="Calibri" w:cs="Arial"/>
              </w:rPr>
              <w:t xml:space="preserve"> </w:t>
            </w:r>
          </w:p>
          <w:p w14:paraId="14F8EEC9"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eastAsia="Calibri"/>
              </w:rPr>
            </w:pPr>
            <w:r>
              <w:rPr>
                <w:rFonts w:ascii="Times New Roman" w:eastAsia="Calibri" w:hAnsi="Times New Roman" w:cs="Times New Roman"/>
              </w:rPr>
              <w:t>Market Research</w:t>
            </w:r>
          </w:p>
        </w:tc>
        <w:tc>
          <w:tcPr>
            <w:tcW w:w="1402" w:type="dxa"/>
          </w:tcPr>
          <w:p w14:paraId="2CED63B2"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09/25/2023 – 10/01/2023</w:t>
            </w:r>
          </w:p>
        </w:tc>
        <w:tc>
          <w:tcPr>
            <w:tcW w:w="2494" w:type="dxa"/>
          </w:tcPr>
          <w:p w14:paraId="2A1672DD"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0789A" w14:paraId="0E823F54" w14:textId="77777777" w:rsidTr="0070789A">
        <w:trPr>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795597AF" w14:textId="77777777" w:rsidR="0070789A" w:rsidRDefault="00E4410B">
            <w:pPr>
              <w:rPr>
                <w:rFonts w:ascii="Times New Roman" w:hAnsi="Times New Roman" w:cs="Times New Roman"/>
              </w:rPr>
            </w:pPr>
            <w:r>
              <w:rPr>
                <w:rFonts w:ascii="Times New Roman" w:eastAsia="Calibri" w:hAnsi="Times New Roman" w:cs="Times New Roman"/>
              </w:rPr>
              <w:t>Week 2: UX Design</w:t>
            </w:r>
          </w:p>
          <w:p w14:paraId="63A8FA53" w14:textId="77777777" w:rsidR="0070789A" w:rsidRDefault="0070789A">
            <w:pPr>
              <w:jc w:val="right"/>
              <w:rPr>
                <w:rFonts w:cstheme="minorHAnsi"/>
                <w:i/>
                <w:iCs/>
              </w:rPr>
            </w:pPr>
          </w:p>
        </w:tc>
        <w:tc>
          <w:tcPr>
            <w:tcW w:w="4293" w:type="dxa"/>
          </w:tcPr>
          <w:p w14:paraId="649835C4"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p w14:paraId="3E538475"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Complete UX Design:</w:t>
            </w:r>
          </w:p>
          <w:p w14:paraId="250D57B2"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Finalize website UX design.</w:t>
            </w:r>
          </w:p>
          <w:p w14:paraId="0BE9FD51"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Develop wireframes and mockups.</w:t>
            </w:r>
          </w:p>
          <w:p w14:paraId="2AA7C200"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User Testing:</w:t>
            </w:r>
          </w:p>
          <w:p w14:paraId="00CA4EF9"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Collect feedback from users or stakeholders.</w:t>
            </w:r>
          </w:p>
          <w:p w14:paraId="6C44592E"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r>
              <w:rPr>
                <w:rFonts w:eastAsia="Calibri" w:cs="Arial"/>
              </w:rPr>
              <w:t>Apply design adjustments as needed.</w:t>
            </w:r>
          </w:p>
        </w:tc>
        <w:tc>
          <w:tcPr>
            <w:tcW w:w="1402" w:type="dxa"/>
          </w:tcPr>
          <w:p w14:paraId="151E38CB" w14:textId="53CC8DC5" w:rsidR="0070789A" w:rsidRDefault="00E4410B">
            <w:pPr>
              <w:cnfStyle w:val="000000000000" w:firstRow="0" w:lastRow="0" w:firstColumn="0" w:lastColumn="0" w:oddVBand="0" w:evenVBand="0" w:oddHBand="0" w:evenHBand="0" w:firstRowFirstColumn="0" w:firstRowLastColumn="0" w:lastRowFirstColumn="0" w:lastRowLastColumn="0"/>
              <w:rPr>
                <w:rFonts w:eastAsia="Calibri"/>
              </w:rPr>
            </w:pPr>
            <w:r>
              <w:rPr>
                <w:rFonts w:ascii="Times New Roman" w:eastAsia="Calibri" w:hAnsi="Times New Roman" w:cs="Times New Roman"/>
              </w:rPr>
              <w:t xml:space="preserve">10/02/202310/08/2023  </w:t>
            </w:r>
          </w:p>
        </w:tc>
        <w:tc>
          <w:tcPr>
            <w:tcW w:w="2494" w:type="dxa"/>
          </w:tcPr>
          <w:p w14:paraId="43758529"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ascii="Calibri" w:eastAsia="Calibri" w:hAnsi="Calibri" w:cs="Arial"/>
              </w:rPr>
            </w:pPr>
          </w:p>
        </w:tc>
      </w:tr>
      <w:tr w:rsidR="0070789A" w14:paraId="04D2CDD2" w14:textId="77777777" w:rsidTr="0070789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35C42D4B" w14:textId="6967964E" w:rsidR="0070789A" w:rsidRDefault="00E4410B">
            <w:pPr>
              <w:rPr>
                <w:rFonts w:ascii="Times New Roman" w:hAnsi="Times New Roman" w:cs="Times New Roman"/>
              </w:rPr>
            </w:pPr>
            <w:r>
              <w:rPr>
                <w:rFonts w:ascii="Times New Roman" w:eastAsia="Calibri" w:hAnsi="Times New Roman" w:cs="Times New Roman"/>
              </w:rPr>
              <w:t>Week 210: Development</w:t>
            </w:r>
          </w:p>
          <w:p w14:paraId="420A5D6E" w14:textId="77777777" w:rsidR="0070789A" w:rsidRDefault="0070789A">
            <w:pPr>
              <w:jc w:val="right"/>
              <w:rPr>
                <w:rFonts w:cstheme="minorHAnsi"/>
                <w:i/>
                <w:iCs/>
              </w:rPr>
            </w:pPr>
          </w:p>
        </w:tc>
        <w:tc>
          <w:tcPr>
            <w:tcW w:w="4293" w:type="dxa"/>
          </w:tcPr>
          <w:p w14:paraId="22AF0DDE"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p w14:paraId="30B3CD60" w14:textId="45FE2313" w:rsidR="0070789A" w:rsidRDefault="00E4410B">
            <w:pPr>
              <w:cnfStyle w:val="000000100000" w:firstRow="0" w:lastRow="0" w:firstColumn="0" w:lastColumn="0" w:oddVBand="0" w:evenVBand="0" w:oddHBand="1" w:evenHBand="0" w:firstRowFirstColumn="0" w:firstRowLastColumn="0" w:lastRowFirstColumn="0" w:lastRowLastColumn="0"/>
              <w:rPr>
                <w:rFonts w:eastAsia="Calibri"/>
              </w:rPr>
            </w:pPr>
            <w:r>
              <w:rPr>
                <w:rFonts w:ascii="Times New Roman" w:eastAsia="Calibri" w:hAnsi="Times New Roman" w:cs="Times New Roman"/>
              </w:rPr>
              <w:t>Frontend Development</w:t>
            </w:r>
          </w:p>
        </w:tc>
        <w:tc>
          <w:tcPr>
            <w:tcW w:w="1402" w:type="dxa"/>
          </w:tcPr>
          <w:p w14:paraId="7CDA998A" w14:textId="41946997" w:rsidR="0070789A" w:rsidRDefault="00E4410B">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r>
              <w:rPr>
                <w:rFonts w:eastAsia="Calibri" w:cs="Arial"/>
              </w:rPr>
              <w:t>10/09/2023 11/19/2023</w:t>
            </w:r>
          </w:p>
        </w:tc>
        <w:tc>
          <w:tcPr>
            <w:tcW w:w="2494" w:type="dxa"/>
          </w:tcPr>
          <w:p w14:paraId="69412FC7"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Calibri" w:eastAsia="Calibri" w:hAnsi="Calibri" w:cs="Arial"/>
              </w:rPr>
            </w:pPr>
          </w:p>
        </w:tc>
      </w:tr>
      <w:tr w:rsidR="0070789A" w14:paraId="4335BE20" w14:textId="77777777" w:rsidTr="0070789A">
        <w:trPr>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262EB3AD" w14:textId="75A3AFF3" w:rsidR="0070789A" w:rsidRDefault="00E4410B">
            <w:pPr>
              <w:rPr>
                <w:rFonts w:ascii="Times New Roman" w:hAnsi="Times New Roman" w:cs="Times New Roman"/>
              </w:rPr>
            </w:pPr>
            <w:r>
              <w:rPr>
                <w:rFonts w:ascii="Times New Roman" w:eastAsia="Calibri" w:hAnsi="Times New Roman" w:cs="Times New Roman"/>
              </w:rPr>
              <w:t>Week 1020:  Development</w:t>
            </w:r>
          </w:p>
          <w:p w14:paraId="68AFCB23" w14:textId="77777777" w:rsidR="0070789A" w:rsidRDefault="0070789A">
            <w:pPr>
              <w:jc w:val="right"/>
              <w:rPr>
                <w:rFonts w:cstheme="minorHAnsi"/>
                <w:i/>
                <w:iCs/>
              </w:rPr>
            </w:pPr>
          </w:p>
        </w:tc>
        <w:tc>
          <w:tcPr>
            <w:tcW w:w="4293" w:type="dxa"/>
            <w:vAlign w:val="center"/>
          </w:tcPr>
          <w:p w14:paraId="3B10EF02" w14:textId="23A20546"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Backend Development</w:t>
            </w:r>
          </w:p>
          <w:p w14:paraId="13ADEBC8"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cstheme="minorHAnsi"/>
              </w:rPr>
            </w:pPr>
          </w:p>
        </w:tc>
        <w:tc>
          <w:tcPr>
            <w:tcW w:w="1402" w:type="dxa"/>
          </w:tcPr>
          <w:p w14:paraId="123B1926"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11/20/2023 – 01/28/2024</w:t>
            </w:r>
          </w:p>
        </w:tc>
        <w:tc>
          <w:tcPr>
            <w:tcW w:w="2494" w:type="dxa"/>
          </w:tcPr>
          <w:p w14:paraId="004070D8"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0789A" w14:paraId="34900D03" w14:textId="77777777" w:rsidTr="0070789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7FCB992E" w14:textId="19B11BFC" w:rsidR="0070789A" w:rsidRDefault="00E4410B">
            <w:pPr>
              <w:rPr>
                <w:rFonts w:ascii="Times New Roman" w:hAnsi="Times New Roman" w:cs="Times New Roman"/>
              </w:rPr>
            </w:pPr>
            <w:r>
              <w:rPr>
                <w:rFonts w:ascii="Times New Roman" w:eastAsia="Calibri" w:hAnsi="Times New Roman" w:cs="Times New Roman"/>
              </w:rPr>
              <w:t>Week 2022: Payment Integration Courses</w:t>
            </w:r>
          </w:p>
          <w:p w14:paraId="40C073D8" w14:textId="77777777" w:rsidR="0070789A" w:rsidRDefault="0070789A">
            <w:pPr>
              <w:jc w:val="right"/>
              <w:rPr>
                <w:rFonts w:cstheme="minorHAnsi"/>
                <w:i/>
                <w:iCs/>
              </w:rPr>
            </w:pPr>
          </w:p>
        </w:tc>
        <w:tc>
          <w:tcPr>
            <w:tcW w:w="4293" w:type="dxa"/>
            <w:vAlign w:val="center"/>
          </w:tcPr>
          <w:p w14:paraId="3229024E"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Enroll in online courses related to online payment processing.</w:t>
            </w:r>
          </w:p>
          <w:p w14:paraId="6A4A4632"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Learn about payment gateways, security, and compliance.</w:t>
            </w:r>
          </w:p>
          <w:p w14:paraId="3E73E087"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cstheme="minorHAnsi"/>
              </w:rPr>
            </w:pPr>
          </w:p>
        </w:tc>
        <w:tc>
          <w:tcPr>
            <w:tcW w:w="1402" w:type="dxa"/>
          </w:tcPr>
          <w:p w14:paraId="7E797840" w14:textId="3A8B45F3"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 xml:space="preserve">01/29/2024  </w:t>
            </w:r>
          </w:p>
          <w:p w14:paraId="15072DF5"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02/14/2024</w:t>
            </w:r>
          </w:p>
        </w:tc>
        <w:tc>
          <w:tcPr>
            <w:tcW w:w="2494" w:type="dxa"/>
          </w:tcPr>
          <w:p w14:paraId="4F7AC979"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0789A" w14:paraId="7B59B5C4" w14:textId="77777777" w:rsidTr="0070789A">
        <w:trPr>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154FEEB4" w14:textId="0C0745FC" w:rsidR="0070789A" w:rsidRDefault="00E4410B">
            <w:pPr>
              <w:rPr>
                <w:rFonts w:ascii="Times New Roman" w:hAnsi="Times New Roman" w:cs="Times New Roman"/>
              </w:rPr>
            </w:pPr>
            <w:r>
              <w:rPr>
                <w:rFonts w:ascii="Times New Roman" w:eastAsia="Calibri" w:hAnsi="Times New Roman" w:cs="Times New Roman"/>
              </w:rPr>
              <w:t>Week 2325: Payment Gateway Selection</w:t>
            </w:r>
          </w:p>
          <w:p w14:paraId="3685353A" w14:textId="77777777" w:rsidR="0070789A" w:rsidRDefault="0070789A">
            <w:pPr>
              <w:rPr>
                <w:rFonts w:ascii="Times New Roman" w:hAnsi="Times New Roman" w:cs="Times New Roman"/>
              </w:rPr>
            </w:pPr>
          </w:p>
        </w:tc>
        <w:tc>
          <w:tcPr>
            <w:tcW w:w="4293" w:type="dxa"/>
            <w:vAlign w:val="center"/>
          </w:tcPr>
          <w:p w14:paraId="2F57B0A3"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Research and choose a suitable payment gateway.</w:t>
            </w:r>
          </w:p>
          <w:p w14:paraId="52202A64"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Begin integrating the selected payment gateway.</w:t>
            </w:r>
          </w:p>
          <w:p w14:paraId="37071B9D"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02" w:type="dxa"/>
          </w:tcPr>
          <w:p w14:paraId="26BB3559" w14:textId="0E148BB3"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02/15/2024 02/28/2024</w:t>
            </w:r>
          </w:p>
        </w:tc>
        <w:tc>
          <w:tcPr>
            <w:tcW w:w="2494" w:type="dxa"/>
          </w:tcPr>
          <w:p w14:paraId="76FA4C9A"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0789A" w14:paraId="39E57844" w14:textId="77777777" w:rsidTr="0070789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3B9F09ED" w14:textId="453FF984" w:rsidR="0070789A" w:rsidRDefault="00E4410B">
            <w:pPr>
              <w:rPr>
                <w:rFonts w:ascii="Times New Roman" w:hAnsi="Times New Roman" w:cs="Times New Roman"/>
              </w:rPr>
            </w:pPr>
            <w:r>
              <w:rPr>
                <w:rFonts w:ascii="Times New Roman" w:eastAsia="Calibri" w:hAnsi="Times New Roman" w:cs="Times New Roman"/>
              </w:rPr>
              <w:t>Week 2628: Testing and Optimization</w:t>
            </w:r>
          </w:p>
          <w:p w14:paraId="5F4CAE53" w14:textId="77777777" w:rsidR="0070789A" w:rsidRDefault="0070789A">
            <w:pPr>
              <w:rPr>
                <w:rFonts w:ascii="Times New Roman" w:hAnsi="Times New Roman" w:cs="Times New Roman"/>
              </w:rPr>
            </w:pPr>
          </w:p>
        </w:tc>
        <w:tc>
          <w:tcPr>
            <w:tcW w:w="4293" w:type="dxa"/>
            <w:vAlign w:val="center"/>
          </w:tcPr>
          <w:p w14:paraId="1BC88F34"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Testing:</w:t>
            </w:r>
          </w:p>
          <w:p w14:paraId="782A8AB0"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1317891C"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Perform comprehensive website testing, covering functionality, security, and performance.</w:t>
            </w:r>
          </w:p>
          <w:p w14:paraId="08F3C4BA"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Address and resolve any identified bugs or issues.</w:t>
            </w:r>
          </w:p>
          <w:p w14:paraId="0ACEC6FA"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Optimization:</w:t>
            </w:r>
          </w:p>
          <w:p w14:paraId="39B40929"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4AD04768"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lastRenderedPageBreak/>
              <w:t>Enhance website speed and overall performance.</w:t>
            </w:r>
          </w:p>
          <w:p w14:paraId="33502EA2"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Apply SEO best practices to improve product listings</w:t>
            </w:r>
          </w:p>
        </w:tc>
        <w:tc>
          <w:tcPr>
            <w:tcW w:w="1402" w:type="dxa"/>
          </w:tcPr>
          <w:p w14:paraId="2619CC21" w14:textId="42540C3A"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lastRenderedPageBreak/>
              <w:t>02/29/2024 03/15/2024</w:t>
            </w:r>
          </w:p>
        </w:tc>
        <w:tc>
          <w:tcPr>
            <w:tcW w:w="2494" w:type="dxa"/>
          </w:tcPr>
          <w:p w14:paraId="46B8C835"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0789A" w14:paraId="75C3E432" w14:textId="77777777" w:rsidTr="0070789A">
        <w:trPr>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33438878" w14:textId="2D65EDA8" w:rsidR="0070789A" w:rsidRDefault="00E4410B">
            <w:pPr>
              <w:rPr>
                <w:rFonts w:ascii="Times New Roman" w:hAnsi="Times New Roman" w:cs="Times New Roman"/>
              </w:rPr>
            </w:pPr>
            <w:r>
              <w:rPr>
                <w:rFonts w:ascii="Times New Roman" w:eastAsia="Calibri" w:hAnsi="Times New Roman" w:cs="Times New Roman"/>
              </w:rPr>
              <w:t>week 2931:  Content Creation</w:t>
            </w:r>
          </w:p>
          <w:p w14:paraId="40D72D2C" w14:textId="77777777" w:rsidR="0070789A" w:rsidRDefault="0070789A">
            <w:pPr>
              <w:rPr>
                <w:rFonts w:ascii="Times New Roman" w:hAnsi="Times New Roman" w:cs="Times New Roman"/>
              </w:rPr>
            </w:pPr>
          </w:p>
        </w:tc>
        <w:tc>
          <w:tcPr>
            <w:tcW w:w="4293" w:type="dxa"/>
            <w:vAlign w:val="center"/>
          </w:tcPr>
          <w:p w14:paraId="19ECD910"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Create and upload product listings, images, and descriptions.</w:t>
            </w:r>
          </w:p>
          <w:p w14:paraId="2E4FF9C1"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Write engaging and informative content</w:t>
            </w:r>
          </w:p>
        </w:tc>
        <w:tc>
          <w:tcPr>
            <w:tcW w:w="1402" w:type="dxa"/>
          </w:tcPr>
          <w:p w14:paraId="4D2D2AC4"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58CE903F"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14:paraId="0780A213" w14:textId="3A5AFEAD" w:rsidR="0070789A" w:rsidRDefault="00E4410B">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03/16/2024 03/29/2024</w:t>
            </w:r>
          </w:p>
        </w:tc>
        <w:tc>
          <w:tcPr>
            <w:tcW w:w="2494" w:type="dxa"/>
          </w:tcPr>
          <w:p w14:paraId="6CD65691"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0789A" w14:paraId="67E428B6" w14:textId="77777777" w:rsidTr="0070789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7716452D" w14:textId="3C6FF867" w:rsidR="0070789A" w:rsidRDefault="00E4410B">
            <w:pPr>
              <w:rPr>
                <w:rFonts w:ascii="Times New Roman" w:hAnsi="Times New Roman" w:cs="Times New Roman"/>
              </w:rPr>
            </w:pPr>
            <w:r>
              <w:rPr>
                <w:rFonts w:ascii="Times New Roman" w:eastAsia="Calibri" w:hAnsi="Times New Roman" w:cs="Times New Roman"/>
              </w:rPr>
              <w:t>Week 3234: PreLaunch Marketing</w:t>
            </w:r>
          </w:p>
          <w:p w14:paraId="2C68C8A8" w14:textId="77777777" w:rsidR="0070789A" w:rsidRDefault="0070789A">
            <w:pPr>
              <w:rPr>
                <w:rFonts w:ascii="Times New Roman" w:hAnsi="Times New Roman" w:cs="Times New Roman"/>
              </w:rPr>
            </w:pPr>
          </w:p>
        </w:tc>
        <w:tc>
          <w:tcPr>
            <w:tcW w:w="4293" w:type="dxa"/>
            <w:vAlign w:val="center"/>
          </w:tcPr>
          <w:p w14:paraId="4AE6B1DE"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Develop a marketing plan for the website's launch.</w:t>
            </w:r>
          </w:p>
          <w:p w14:paraId="0F426D84"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Prepare social media accounts and email marketing campaigns.</w:t>
            </w:r>
          </w:p>
          <w:p w14:paraId="02700898"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02" w:type="dxa"/>
          </w:tcPr>
          <w:p w14:paraId="1F066612" w14:textId="2E994922"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03/30/2024 04/13/2024</w:t>
            </w:r>
          </w:p>
        </w:tc>
        <w:tc>
          <w:tcPr>
            <w:tcW w:w="2494" w:type="dxa"/>
          </w:tcPr>
          <w:p w14:paraId="53867285"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70789A" w14:paraId="6DDBEE4E" w14:textId="77777777" w:rsidTr="0070789A">
        <w:trPr>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36FACA80" w14:textId="49975C4B" w:rsidR="0070789A" w:rsidRDefault="00E4410B">
            <w:pPr>
              <w:rPr>
                <w:rFonts w:ascii="Times New Roman" w:hAnsi="Times New Roman" w:cs="Times New Roman"/>
              </w:rPr>
            </w:pPr>
            <w:r>
              <w:rPr>
                <w:rFonts w:ascii="Times New Roman" w:eastAsia="Calibri" w:hAnsi="Times New Roman" w:cs="Times New Roman"/>
              </w:rPr>
              <w:t>Week 3840: Launch</w:t>
            </w:r>
          </w:p>
          <w:p w14:paraId="4E37580E" w14:textId="77777777" w:rsidR="0070789A" w:rsidRDefault="0070789A">
            <w:pPr>
              <w:rPr>
                <w:rFonts w:ascii="Times New Roman" w:hAnsi="Times New Roman" w:cs="Times New Roman"/>
              </w:rPr>
            </w:pPr>
          </w:p>
        </w:tc>
        <w:tc>
          <w:tcPr>
            <w:tcW w:w="4293" w:type="dxa"/>
            <w:vAlign w:val="center"/>
          </w:tcPr>
          <w:p w14:paraId="3C39FCD5" w14:textId="77777777"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Website Launch</w:t>
            </w:r>
          </w:p>
          <w:p w14:paraId="17A558DD" w14:textId="4EBC72E6"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Launch the ecommerce website.</w:t>
            </w:r>
          </w:p>
          <w:p w14:paraId="3D4ED5D3" w14:textId="2E90D09A"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Monitor for any postlaunch issues and address them promptly.</w:t>
            </w:r>
          </w:p>
          <w:p w14:paraId="146DDAB1"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02" w:type="dxa"/>
          </w:tcPr>
          <w:p w14:paraId="556B8660" w14:textId="049F5EC5" w:rsidR="0070789A" w:rsidRDefault="00E4410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04/14/2023 04/27/2024</w:t>
            </w:r>
          </w:p>
        </w:tc>
        <w:tc>
          <w:tcPr>
            <w:tcW w:w="2494" w:type="dxa"/>
          </w:tcPr>
          <w:p w14:paraId="190EF50F" w14:textId="77777777" w:rsidR="0070789A" w:rsidRDefault="0070789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70789A" w14:paraId="2028F81E" w14:textId="77777777" w:rsidTr="0070789A">
        <w:trPr>
          <w:cnfStyle w:val="000000100000" w:firstRow="0" w:lastRow="0" w:firstColumn="0" w:lastColumn="0" w:oddVBand="0" w:evenVBand="0" w:oddHBand="1" w:evenHBand="0" w:firstRowFirstColumn="0" w:firstRowLastColumn="0" w:lastRowFirstColumn="0" w:lastRowLastColumn="0"/>
          <w:trHeight w:val="1152"/>
        </w:trPr>
        <w:tc>
          <w:tcPr>
            <w:cnfStyle w:val="001000000000" w:firstRow="0" w:lastRow="0" w:firstColumn="1" w:lastColumn="0" w:oddVBand="0" w:evenVBand="0" w:oddHBand="0" w:evenHBand="0" w:firstRowFirstColumn="0" w:firstRowLastColumn="0" w:lastRowFirstColumn="0" w:lastRowLastColumn="0"/>
            <w:tcW w:w="2276" w:type="dxa"/>
            <w:tcBorders>
              <w:right w:val="single" w:sz="4" w:space="0" w:color="7F7F7F"/>
            </w:tcBorders>
            <w:vAlign w:val="center"/>
          </w:tcPr>
          <w:p w14:paraId="29520678" w14:textId="71034F3B" w:rsidR="0070789A" w:rsidRDefault="00E4410B">
            <w:pPr>
              <w:rPr>
                <w:rFonts w:ascii="Times New Roman" w:hAnsi="Times New Roman" w:cs="Times New Roman"/>
              </w:rPr>
            </w:pPr>
            <w:r>
              <w:rPr>
                <w:rFonts w:ascii="Times New Roman" w:eastAsia="Calibri" w:hAnsi="Times New Roman" w:cs="Times New Roman"/>
              </w:rPr>
              <w:t>Week 40 and Beyond: PostLaunch Activities</w:t>
            </w:r>
          </w:p>
          <w:p w14:paraId="4ACF053B" w14:textId="77777777" w:rsidR="0070789A" w:rsidRDefault="0070789A">
            <w:pPr>
              <w:rPr>
                <w:rFonts w:ascii="Times New Roman" w:hAnsi="Times New Roman" w:cs="Times New Roman"/>
              </w:rPr>
            </w:pPr>
          </w:p>
        </w:tc>
        <w:tc>
          <w:tcPr>
            <w:tcW w:w="4293" w:type="dxa"/>
            <w:vAlign w:val="center"/>
          </w:tcPr>
          <w:p w14:paraId="030887E5"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14:paraId="79521F66" w14:textId="77777777"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Marketing and Promotion</w:t>
            </w:r>
          </w:p>
          <w:p w14:paraId="5E8B89A3"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402" w:type="dxa"/>
          </w:tcPr>
          <w:p w14:paraId="2A2C0D41" w14:textId="270375F5" w:rsidR="0070789A" w:rsidRDefault="00E4410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eastAsia="Calibri" w:hAnsi="Times New Roman" w:cs="Times New Roman"/>
              </w:rPr>
              <w:t>04/28/2024 05/15/2024</w:t>
            </w:r>
          </w:p>
        </w:tc>
        <w:tc>
          <w:tcPr>
            <w:tcW w:w="2494" w:type="dxa"/>
          </w:tcPr>
          <w:p w14:paraId="770544AF" w14:textId="77777777" w:rsidR="0070789A" w:rsidRDefault="0070789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14:paraId="5EC36B31" w14:textId="77777777" w:rsidR="0070789A" w:rsidRDefault="0070789A"/>
    <w:p w14:paraId="09F41DE8" w14:textId="77777777" w:rsidR="0070789A" w:rsidRDefault="0070789A"/>
    <w:p w14:paraId="752BFE5B" w14:textId="77777777" w:rsidR="0070789A" w:rsidRDefault="0070789A">
      <w:pPr>
        <w:rPr>
          <w:rFonts w:cstheme="minorHAnsi"/>
        </w:rPr>
      </w:pPr>
    </w:p>
    <w:p w14:paraId="33C9E84A" w14:textId="77777777" w:rsidR="0070789A" w:rsidRDefault="00E4410B">
      <w:pPr>
        <w:rPr>
          <w:rFonts w:asciiTheme="majorHAnsi" w:eastAsiaTheme="majorEastAsia" w:hAnsiTheme="majorHAnsi" w:cstheme="majorBidi"/>
          <w:color w:val="2F5496" w:themeColor="accent1" w:themeShade="BF"/>
          <w:sz w:val="26"/>
          <w:szCs w:val="26"/>
        </w:rPr>
      </w:pPr>
      <w:r>
        <w:br w:type="page"/>
      </w:r>
    </w:p>
    <w:p w14:paraId="63E122D7" w14:textId="77777777" w:rsidR="0070789A" w:rsidRDefault="0070789A">
      <w:pPr>
        <w:pStyle w:val="Heading2"/>
      </w:pPr>
    </w:p>
    <w:p w14:paraId="4F0288A4" w14:textId="0284A84F" w:rsidR="0070789A" w:rsidRDefault="00E4410B">
      <w:pPr>
        <w:pStyle w:val="Heading2"/>
      </w:pPr>
      <w:bookmarkStart w:id="101" w:name="_Toc151311845"/>
      <w:r>
        <w:t xml:space="preserve"> </w:t>
      </w:r>
      <w:bookmarkStart w:id="102" w:name="_Toc164224116"/>
      <w:r>
        <w:t>Design and Implementation</w:t>
      </w:r>
      <w:bookmarkEnd w:id="101"/>
      <w:bookmarkEnd w:id="102"/>
    </w:p>
    <w:p w14:paraId="2F40E30E" w14:textId="77777777" w:rsidR="0070789A" w:rsidRDefault="00E4410B" w:rsidP="0089483C">
      <w:pPr>
        <w:pStyle w:val="Heading2"/>
      </w:pPr>
      <w:bookmarkStart w:id="103" w:name="_Toc164224117"/>
      <w:r>
        <w:t>4.1 System Design</w:t>
      </w:r>
      <w:bookmarkEnd w:id="103"/>
    </w:p>
    <w:p w14:paraId="505C1451" w14:textId="77777777" w:rsidR="00303B7C" w:rsidRPr="00303B7C" w:rsidRDefault="00303B7C" w:rsidP="00303B7C"/>
    <w:p w14:paraId="053064FD" w14:textId="76A2D05B" w:rsidR="0070789A" w:rsidRDefault="00E4410B" w:rsidP="00303B7C">
      <w:pPr>
        <w:pStyle w:val="Heading3"/>
      </w:pPr>
      <w:bookmarkStart w:id="104" w:name="_Toc164224118"/>
      <w:r>
        <w:t>4.1.1 Application Architecture</w:t>
      </w:r>
      <w:bookmarkEnd w:id="104"/>
    </w:p>
    <w:p w14:paraId="2C9F0398" w14:textId="77777777" w:rsidR="0070789A" w:rsidRDefault="00E4410B">
      <w:r>
        <w:t>Planning and Research Phase (Week 1): Define goals and conduct market research to inform the architectural design.</w:t>
      </w:r>
    </w:p>
    <w:p w14:paraId="6B59B535" w14:textId="4FAC73E7" w:rsidR="0070789A" w:rsidRDefault="00E4410B">
      <w:r>
        <w:t>Frontend Development (Week 210): Implementation of the user interface, focusing on responsive design and user engagement.</w:t>
      </w:r>
    </w:p>
    <w:p w14:paraId="6B89AE08" w14:textId="2B9DB71A" w:rsidR="0070789A" w:rsidRDefault="00E4410B">
      <w:r>
        <w:t>Backend Development (Week 1020): Establishing serverside operations, API development, and integrating business logic.</w:t>
      </w:r>
    </w:p>
    <w:p w14:paraId="325D0E53" w14:textId="77777777" w:rsidR="00303B7C" w:rsidRDefault="00303B7C"/>
    <w:p w14:paraId="53F02E6D" w14:textId="2CF5ED70" w:rsidR="00303B7C" w:rsidRPr="00303B7C" w:rsidRDefault="00E4410B" w:rsidP="00303B7C">
      <w:pPr>
        <w:pStyle w:val="Heading3"/>
      </w:pPr>
      <w:bookmarkStart w:id="105" w:name="_Toc164224119"/>
      <w:r>
        <w:t>4.1.2 Database Design</w:t>
      </w:r>
      <w:bookmarkEnd w:id="105"/>
    </w:p>
    <w:p w14:paraId="6B750A64" w14:textId="72383739" w:rsidR="00765FDA" w:rsidRDefault="00765FDA" w:rsidP="00765FDA">
      <w:r>
        <w:t>The database will initially be written in SQlite3 however it might be changed to P</w:t>
      </w:r>
      <w:r w:rsidR="00303B7C">
        <w:t xml:space="preserve">ostgresql </w:t>
      </w:r>
    </w:p>
    <w:p w14:paraId="2FBA74EC" w14:textId="77777777" w:rsidR="00303B7C" w:rsidRPr="00765FDA" w:rsidRDefault="00303B7C" w:rsidP="00765FDA"/>
    <w:p w14:paraId="5F2ABBC9" w14:textId="2D6E071E" w:rsidR="0070789A" w:rsidRDefault="00E4410B" w:rsidP="00303B7C">
      <w:pPr>
        <w:pStyle w:val="Heading3"/>
      </w:pPr>
      <w:bookmarkStart w:id="106" w:name="_Toc164224120"/>
      <w:r>
        <w:t>4.1.3 User Interface Design</w:t>
      </w:r>
      <w:bookmarkEnd w:id="106"/>
    </w:p>
    <w:p w14:paraId="0572E7B6" w14:textId="77777777" w:rsidR="0070789A" w:rsidRDefault="00E4410B">
      <w:r>
        <w:t>UX Design (Week 2): Complete the UX design, including wireframes, mockups, and user testing. Adjust designs based on feedback.</w:t>
      </w:r>
    </w:p>
    <w:p w14:paraId="0C16C027" w14:textId="77777777" w:rsidR="00303B7C" w:rsidRDefault="00303B7C"/>
    <w:p w14:paraId="242FF4DB" w14:textId="77777777" w:rsidR="0070789A" w:rsidRDefault="00E4410B" w:rsidP="0089483C">
      <w:pPr>
        <w:pStyle w:val="Heading2"/>
      </w:pPr>
      <w:bookmarkStart w:id="107" w:name="_Toc164224121"/>
      <w:r>
        <w:lastRenderedPageBreak/>
        <w:t>4.2 Technology Stack</w:t>
      </w:r>
      <w:bookmarkEnd w:id="107"/>
    </w:p>
    <w:p w14:paraId="3F8C5233" w14:textId="5C861A70" w:rsidR="00303B7C" w:rsidRPr="00303B7C" w:rsidRDefault="00303B7C" w:rsidP="00303B7C">
      <w:pPr>
        <w:pStyle w:val="Heading3"/>
      </w:pPr>
      <w:bookmarkStart w:id="108" w:name="_Toc164224122"/>
      <w:r>
        <w:t xml:space="preserve">4.2.1 </w:t>
      </w:r>
      <w:r w:rsidRPr="00303B7C">
        <w:t>Frontend Frameworks and Technologies</w:t>
      </w:r>
      <w:bookmarkEnd w:id="108"/>
    </w:p>
    <w:p w14:paraId="053A32CA" w14:textId="027DE951" w:rsidR="00303B7C" w:rsidRPr="00303B7C" w:rsidRDefault="00575213" w:rsidP="00303B7C">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 </w:t>
      </w:r>
      <w:bookmarkStart w:id="109" w:name="_Toc164224123"/>
      <w:r w:rsidR="00303B7C" w:rsidRPr="00303B7C">
        <w:rPr>
          <w:rFonts w:asciiTheme="minorHAnsi" w:eastAsiaTheme="minorHAnsi" w:hAnsiTheme="minorHAnsi" w:cstheme="minorBidi"/>
          <w:color w:val="auto"/>
          <w:sz w:val="24"/>
          <w:szCs w:val="24"/>
        </w:rPr>
        <w:t>djangockeditor5: A rich text editor that can be embedded in web pages.</w:t>
      </w:r>
      <w:bookmarkEnd w:id="109"/>
    </w:p>
    <w:p w14:paraId="24BB3511" w14:textId="5EA9A788" w:rsidR="00303B7C" w:rsidRPr="00303B7C" w:rsidRDefault="00575213" w:rsidP="00303B7C">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 </w:t>
      </w:r>
      <w:bookmarkStart w:id="110" w:name="_Toc164224124"/>
      <w:r w:rsidR="00303B7C" w:rsidRPr="00303B7C">
        <w:rPr>
          <w:rFonts w:asciiTheme="minorHAnsi" w:eastAsiaTheme="minorHAnsi" w:hAnsiTheme="minorHAnsi" w:cstheme="minorBidi"/>
          <w:color w:val="auto"/>
          <w:sz w:val="24"/>
          <w:szCs w:val="24"/>
        </w:rPr>
        <w:t xml:space="preserve">djangocrispyforms: Helps to manage Django forms and can render forms in a frontend framework like </w:t>
      </w:r>
      <w:r>
        <w:rPr>
          <w:rFonts w:asciiTheme="minorHAnsi" w:eastAsiaTheme="minorHAnsi" w:hAnsiTheme="minorHAnsi" w:cstheme="minorBidi"/>
          <w:color w:val="auto"/>
          <w:sz w:val="24"/>
          <w:szCs w:val="24"/>
        </w:rPr>
        <w:t xml:space="preserve"> </w:t>
      </w:r>
      <w:r w:rsidR="00303B7C" w:rsidRPr="00303B7C">
        <w:rPr>
          <w:rFonts w:asciiTheme="minorHAnsi" w:eastAsiaTheme="minorHAnsi" w:hAnsiTheme="minorHAnsi" w:cstheme="minorBidi"/>
          <w:color w:val="auto"/>
          <w:sz w:val="24"/>
          <w:szCs w:val="24"/>
        </w:rPr>
        <w:t>Bootstrap.</w:t>
      </w:r>
      <w:bookmarkEnd w:id="110"/>
    </w:p>
    <w:p w14:paraId="3CEFA42B" w14:textId="2965BDBF" w:rsidR="00303B7C" w:rsidRPr="00303B7C" w:rsidRDefault="00575213" w:rsidP="00303B7C">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 </w:t>
      </w:r>
      <w:bookmarkStart w:id="111" w:name="_Toc164224125"/>
      <w:r w:rsidR="00303B7C" w:rsidRPr="00303B7C">
        <w:rPr>
          <w:rFonts w:asciiTheme="minorHAnsi" w:eastAsiaTheme="minorHAnsi" w:hAnsiTheme="minorHAnsi" w:cstheme="minorBidi"/>
          <w:color w:val="auto"/>
          <w:sz w:val="24"/>
          <w:szCs w:val="24"/>
        </w:rPr>
        <w:t>djangojazzmin: Customizes the Django admin interface, enhancing the frontend user experience.</w:t>
      </w:r>
      <w:bookmarkEnd w:id="111"/>
    </w:p>
    <w:p w14:paraId="5079DB0A" w14:textId="46EBA163" w:rsidR="00303B7C" w:rsidRPr="00303B7C" w:rsidRDefault="00575213" w:rsidP="00303B7C">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 </w:t>
      </w:r>
      <w:bookmarkStart w:id="112" w:name="_Toc164224126"/>
      <w:r w:rsidR="00303B7C" w:rsidRPr="00303B7C">
        <w:rPr>
          <w:rFonts w:asciiTheme="minorHAnsi" w:eastAsiaTheme="minorHAnsi" w:hAnsiTheme="minorHAnsi" w:cstheme="minorBidi"/>
          <w:color w:val="auto"/>
          <w:sz w:val="24"/>
          <w:szCs w:val="24"/>
        </w:rPr>
        <w:t>djangojqueryjs: Provides jQuery, a fast, small, and featurerich JavaScript library.</w:t>
      </w:r>
      <w:bookmarkEnd w:id="112"/>
    </w:p>
    <w:p w14:paraId="6DD4EB2B" w14:textId="0AD7FA7F" w:rsidR="00303B7C" w:rsidRPr="00303B7C" w:rsidRDefault="00575213" w:rsidP="00303B7C">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 </w:t>
      </w:r>
      <w:bookmarkStart w:id="113" w:name="_Toc164224127"/>
      <w:r w:rsidR="00303B7C" w:rsidRPr="00303B7C">
        <w:rPr>
          <w:rFonts w:asciiTheme="minorHAnsi" w:eastAsiaTheme="minorHAnsi" w:hAnsiTheme="minorHAnsi" w:cstheme="minorBidi"/>
          <w:color w:val="auto"/>
          <w:sz w:val="24"/>
          <w:szCs w:val="24"/>
        </w:rPr>
        <w:t>djangojsasset: Aids in including JavaScript assets in Django templates.</w:t>
      </w:r>
      <w:bookmarkEnd w:id="113"/>
    </w:p>
    <w:p w14:paraId="1C4EB6FA" w14:textId="724E5A79" w:rsidR="00303B7C" w:rsidRPr="00303B7C" w:rsidRDefault="00575213" w:rsidP="00303B7C">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 </w:t>
      </w:r>
      <w:bookmarkStart w:id="114" w:name="_Toc164224128"/>
      <w:r w:rsidR="00303B7C" w:rsidRPr="00303B7C">
        <w:rPr>
          <w:rFonts w:asciiTheme="minorHAnsi" w:eastAsiaTheme="minorHAnsi" w:hAnsiTheme="minorHAnsi" w:cstheme="minorBidi"/>
          <w:color w:val="auto"/>
          <w:sz w:val="24"/>
          <w:szCs w:val="24"/>
        </w:rPr>
        <w:t>djangostaticfontawesome: Provides FontAwesome icons that can be used in the frontend.</w:t>
      </w:r>
      <w:bookmarkEnd w:id="114"/>
    </w:p>
    <w:p w14:paraId="12CE4D18" w14:textId="6F62E687" w:rsidR="00303B7C" w:rsidRPr="00303B7C" w:rsidRDefault="00575213" w:rsidP="00303B7C">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 </w:t>
      </w:r>
      <w:bookmarkStart w:id="115" w:name="_Toc164224129"/>
      <w:r w:rsidR="00303B7C" w:rsidRPr="00303B7C">
        <w:rPr>
          <w:rFonts w:asciiTheme="minorHAnsi" w:eastAsiaTheme="minorHAnsi" w:hAnsiTheme="minorHAnsi" w:cstheme="minorBidi"/>
          <w:color w:val="auto"/>
          <w:sz w:val="24"/>
          <w:szCs w:val="24"/>
        </w:rPr>
        <w:t>djangoformsetjsimproved: JavaScript utilities for managing Django formsets dynamically in the browser.</w:t>
      </w:r>
      <w:bookmarkEnd w:id="115"/>
    </w:p>
    <w:p w14:paraId="0F705502" w14:textId="31C63822" w:rsidR="00303B7C" w:rsidRPr="00303B7C" w:rsidRDefault="00575213" w:rsidP="00303B7C">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 </w:t>
      </w:r>
      <w:bookmarkStart w:id="116" w:name="_Toc164224130"/>
      <w:r w:rsidR="00303B7C" w:rsidRPr="00303B7C">
        <w:rPr>
          <w:rFonts w:asciiTheme="minorHAnsi" w:eastAsiaTheme="minorHAnsi" w:hAnsiTheme="minorHAnsi" w:cstheme="minorBidi"/>
          <w:color w:val="auto"/>
          <w:sz w:val="24"/>
          <w:szCs w:val="24"/>
        </w:rPr>
        <w:t>djangotinymce: A webbased JavaScript HTML WYSIWYG text editor.</w:t>
      </w:r>
      <w:bookmarkEnd w:id="116"/>
    </w:p>
    <w:p w14:paraId="6379E58C" w14:textId="7B646EC5" w:rsidR="00303B7C" w:rsidRPr="00303B7C" w:rsidRDefault="00575213" w:rsidP="00303B7C">
      <w:pPr>
        <w:pStyle w:val="Heading2"/>
        <w:rPr>
          <w:rFonts w:asciiTheme="minorHAnsi" w:eastAsiaTheme="minorHAnsi" w:hAnsiTheme="minorHAnsi" w:cstheme="minorBidi"/>
          <w:color w:val="auto"/>
          <w:sz w:val="24"/>
          <w:szCs w:val="24"/>
        </w:rPr>
      </w:pPr>
      <w:r>
        <w:rPr>
          <w:rFonts w:asciiTheme="minorHAnsi" w:eastAsiaTheme="minorHAnsi" w:hAnsiTheme="minorHAnsi" w:cstheme="minorBidi"/>
          <w:color w:val="auto"/>
          <w:sz w:val="24"/>
          <w:szCs w:val="24"/>
        </w:rPr>
        <w:t xml:space="preserve"> </w:t>
      </w:r>
      <w:bookmarkStart w:id="117" w:name="_Toc164224131"/>
      <w:r w:rsidR="00303B7C" w:rsidRPr="00303B7C">
        <w:rPr>
          <w:rFonts w:asciiTheme="minorHAnsi" w:eastAsiaTheme="minorHAnsi" w:hAnsiTheme="minorHAnsi" w:cstheme="minorBidi"/>
          <w:color w:val="auto"/>
          <w:sz w:val="24"/>
          <w:szCs w:val="24"/>
        </w:rPr>
        <w:t>crispybootstrap5: Facilitates the use of Bootstrap 5 with Django forms to render frontend layouts.</w:t>
      </w:r>
      <w:bookmarkEnd w:id="117"/>
    </w:p>
    <w:p w14:paraId="5668120F" w14:textId="77777777" w:rsidR="00303B7C" w:rsidRPr="00303B7C" w:rsidRDefault="00303B7C" w:rsidP="00303B7C">
      <w:pPr>
        <w:pStyle w:val="Heading2"/>
        <w:rPr>
          <w:rFonts w:asciiTheme="minorHAnsi" w:eastAsiaTheme="minorHAnsi" w:hAnsiTheme="minorHAnsi" w:cstheme="minorBidi"/>
          <w:color w:val="auto"/>
          <w:sz w:val="24"/>
          <w:szCs w:val="24"/>
        </w:rPr>
      </w:pPr>
      <w:r w:rsidRPr="00303B7C">
        <w:rPr>
          <w:rFonts w:asciiTheme="minorHAnsi" w:eastAsiaTheme="minorHAnsi" w:hAnsiTheme="minorHAnsi" w:cstheme="minorBidi"/>
          <w:color w:val="auto"/>
          <w:sz w:val="24"/>
          <w:szCs w:val="24"/>
        </w:rPr>
        <w:t xml:space="preserve">  </w:t>
      </w:r>
    </w:p>
    <w:p w14:paraId="7189C05C" w14:textId="20B70401" w:rsidR="00303B7C" w:rsidRPr="00303B7C" w:rsidRDefault="00303B7C" w:rsidP="00303B7C">
      <w:pPr>
        <w:pStyle w:val="Heading3"/>
      </w:pPr>
      <w:bookmarkStart w:id="118" w:name="_Toc164224132"/>
      <w:r>
        <w:t xml:space="preserve">4.2.2 </w:t>
      </w:r>
      <w:r w:rsidRPr="00303B7C">
        <w:t>Backend Frameworks and Technologies</w:t>
      </w:r>
      <w:bookmarkEnd w:id="118"/>
    </w:p>
    <w:p w14:paraId="4CA56D60" w14:textId="28215B7A" w:rsidR="00303B7C" w:rsidRPr="00303B7C" w:rsidRDefault="00303B7C" w:rsidP="00303B7C">
      <w:pPr>
        <w:pStyle w:val="Heading2"/>
        <w:rPr>
          <w:rFonts w:asciiTheme="minorHAnsi" w:eastAsiaTheme="minorHAnsi" w:hAnsiTheme="minorHAnsi" w:cstheme="minorBidi"/>
          <w:color w:val="auto"/>
          <w:sz w:val="24"/>
          <w:szCs w:val="24"/>
        </w:rPr>
      </w:pPr>
      <w:bookmarkStart w:id="119" w:name="_Toc164224133"/>
      <w:r w:rsidRPr="00303B7C">
        <w:rPr>
          <w:rFonts w:asciiTheme="minorHAnsi" w:eastAsiaTheme="minorHAnsi" w:hAnsiTheme="minorHAnsi" w:cstheme="minorBidi"/>
          <w:color w:val="auto"/>
          <w:sz w:val="24"/>
          <w:szCs w:val="24"/>
        </w:rPr>
        <w:t>Django: The primary backend web application framework.</w:t>
      </w:r>
      <w:bookmarkEnd w:id="119"/>
    </w:p>
    <w:p w14:paraId="0161E1B5" w14:textId="24694DF1" w:rsidR="00303B7C" w:rsidRPr="00303B7C" w:rsidRDefault="00303B7C" w:rsidP="00303B7C">
      <w:pPr>
        <w:pStyle w:val="Heading2"/>
        <w:rPr>
          <w:rFonts w:asciiTheme="minorHAnsi" w:eastAsiaTheme="minorHAnsi" w:hAnsiTheme="minorHAnsi" w:cstheme="minorBidi"/>
          <w:color w:val="auto"/>
          <w:sz w:val="24"/>
          <w:szCs w:val="24"/>
        </w:rPr>
      </w:pPr>
      <w:bookmarkStart w:id="120" w:name="_Toc164224134"/>
      <w:r w:rsidRPr="00303B7C">
        <w:rPr>
          <w:rFonts w:asciiTheme="minorHAnsi" w:eastAsiaTheme="minorHAnsi" w:hAnsiTheme="minorHAnsi" w:cstheme="minorBidi"/>
          <w:color w:val="auto"/>
          <w:sz w:val="24"/>
          <w:szCs w:val="24"/>
        </w:rPr>
        <w:t>djangorestframework: A toolkit for building Web APIs with Django.</w:t>
      </w:r>
      <w:bookmarkEnd w:id="120"/>
    </w:p>
    <w:p w14:paraId="231C8A76" w14:textId="22BF2B3E" w:rsidR="00303B7C" w:rsidRPr="00303B7C" w:rsidRDefault="00303B7C" w:rsidP="00303B7C">
      <w:pPr>
        <w:pStyle w:val="Heading2"/>
        <w:rPr>
          <w:rFonts w:asciiTheme="minorHAnsi" w:eastAsiaTheme="minorHAnsi" w:hAnsiTheme="minorHAnsi" w:cstheme="minorBidi"/>
          <w:color w:val="auto"/>
          <w:sz w:val="24"/>
          <w:szCs w:val="24"/>
        </w:rPr>
      </w:pPr>
      <w:bookmarkStart w:id="121" w:name="_Toc164224135"/>
      <w:r w:rsidRPr="00303B7C">
        <w:rPr>
          <w:rFonts w:asciiTheme="minorHAnsi" w:eastAsiaTheme="minorHAnsi" w:hAnsiTheme="minorHAnsi" w:cstheme="minorBidi"/>
          <w:color w:val="auto"/>
          <w:sz w:val="24"/>
          <w:szCs w:val="24"/>
        </w:rPr>
        <w:t>djangorestframeworksimplejwt: Integrates JSON Web Tokens (JWT) with Django REST Framework for authentication.</w:t>
      </w:r>
      <w:bookmarkEnd w:id="121"/>
    </w:p>
    <w:p w14:paraId="18F8A311" w14:textId="069A8F13" w:rsidR="00303B7C" w:rsidRPr="00303B7C" w:rsidRDefault="00303B7C" w:rsidP="00303B7C">
      <w:pPr>
        <w:pStyle w:val="Heading2"/>
        <w:rPr>
          <w:rFonts w:asciiTheme="minorHAnsi" w:eastAsiaTheme="minorHAnsi" w:hAnsiTheme="minorHAnsi" w:cstheme="minorBidi"/>
          <w:color w:val="auto"/>
          <w:sz w:val="24"/>
          <w:szCs w:val="24"/>
        </w:rPr>
      </w:pPr>
      <w:bookmarkStart w:id="122" w:name="_Toc164224136"/>
      <w:r w:rsidRPr="00303B7C">
        <w:rPr>
          <w:rFonts w:asciiTheme="minorHAnsi" w:eastAsiaTheme="minorHAnsi" w:hAnsiTheme="minorHAnsi" w:cstheme="minorBidi"/>
          <w:color w:val="auto"/>
          <w:sz w:val="24"/>
          <w:szCs w:val="24"/>
        </w:rPr>
        <w:t>djoser: Django library that adds endpoints for registration, authentication, and user actions.</w:t>
      </w:r>
      <w:bookmarkEnd w:id="122"/>
    </w:p>
    <w:p w14:paraId="15948C1F" w14:textId="726F85F8" w:rsidR="00303B7C" w:rsidRPr="00303B7C" w:rsidRDefault="00303B7C" w:rsidP="00303B7C">
      <w:pPr>
        <w:pStyle w:val="Heading2"/>
        <w:rPr>
          <w:rFonts w:asciiTheme="minorHAnsi" w:eastAsiaTheme="minorHAnsi" w:hAnsiTheme="minorHAnsi" w:cstheme="minorBidi"/>
          <w:color w:val="auto"/>
          <w:sz w:val="24"/>
          <w:szCs w:val="24"/>
        </w:rPr>
      </w:pPr>
      <w:bookmarkStart w:id="123" w:name="_Toc164224137"/>
      <w:r w:rsidRPr="00303B7C">
        <w:rPr>
          <w:rFonts w:asciiTheme="minorHAnsi" w:eastAsiaTheme="minorHAnsi" w:hAnsiTheme="minorHAnsi" w:cstheme="minorBidi"/>
          <w:color w:val="auto"/>
          <w:sz w:val="24"/>
          <w:szCs w:val="24"/>
        </w:rPr>
        <w:t>channels: Extends Django to handle asynchronous protocols like WebSockets.</w:t>
      </w:r>
      <w:bookmarkEnd w:id="123"/>
    </w:p>
    <w:p w14:paraId="7ED04149" w14:textId="3B737288" w:rsidR="00303B7C" w:rsidRPr="00303B7C" w:rsidRDefault="00303B7C" w:rsidP="00303B7C">
      <w:pPr>
        <w:pStyle w:val="Heading2"/>
        <w:rPr>
          <w:rFonts w:asciiTheme="minorHAnsi" w:eastAsiaTheme="minorHAnsi" w:hAnsiTheme="minorHAnsi" w:cstheme="minorBidi"/>
          <w:color w:val="auto"/>
          <w:sz w:val="24"/>
          <w:szCs w:val="24"/>
        </w:rPr>
      </w:pPr>
      <w:bookmarkStart w:id="124" w:name="_Toc164224138"/>
      <w:r w:rsidRPr="00303B7C">
        <w:rPr>
          <w:rFonts w:asciiTheme="minorHAnsi" w:eastAsiaTheme="minorHAnsi" w:hAnsiTheme="minorHAnsi" w:cstheme="minorBidi"/>
          <w:color w:val="auto"/>
          <w:sz w:val="24"/>
          <w:szCs w:val="24"/>
        </w:rPr>
        <w:t>daphne: ASGI server for Django, serving HTTP, HTTP2, and WebSocket traffic.</w:t>
      </w:r>
      <w:bookmarkEnd w:id="124"/>
    </w:p>
    <w:p w14:paraId="166582AC" w14:textId="56FD9390" w:rsidR="00303B7C" w:rsidRPr="00303B7C" w:rsidRDefault="00303B7C" w:rsidP="00303B7C">
      <w:pPr>
        <w:pStyle w:val="Heading2"/>
        <w:rPr>
          <w:rFonts w:asciiTheme="minorHAnsi" w:eastAsiaTheme="minorHAnsi" w:hAnsiTheme="minorHAnsi" w:cstheme="minorBidi"/>
          <w:color w:val="auto"/>
          <w:sz w:val="24"/>
          <w:szCs w:val="24"/>
        </w:rPr>
      </w:pPr>
      <w:bookmarkStart w:id="125" w:name="_Toc164224139"/>
      <w:r w:rsidRPr="00303B7C">
        <w:rPr>
          <w:rFonts w:asciiTheme="minorHAnsi" w:eastAsiaTheme="minorHAnsi" w:hAnsiTheme="minorHAnsi" w:cstheme="minorBidi"/>
          <w:color w:val="auto"/>
          <w:sz w:val="24"/>
          <w:szCs w:val="24"/>
        </w:rPr>
        <w:t>gunicorn: A WSGI HTTP server for serving Python applications.</w:t>
      </w:r>
      <w:bookmarkEnd w:id="125"/>
    </w:p>
    <w:p w14:paraId="4F52C6FE" w14:textId="3819BDB4" w:rsidR="00303B7C" w:rsidRPr="00303B7C" w:rsidRDefault="00303B7C" w:rsidP="00303B7C">
      <w:pPr>
        <w:pStyle w:val="Heading2"/>
        <w:rPr>
          <w:rFonts w:asciiTheme="minorHAnsi" w:eastAsiaTheme="minorHAnsi" w:hAnsiTheme="minorHAnsi" w:cstheme="minorBidi"/>
          <w:color w:val="auto"/>
          <w:sz w:val="24"/>
          <w:szCs w:val="24"/>
        </w:rPr>
      </w:pPr>
      <w:bookmarkStart w:id="126" w:name="_Toc164224140"/>
      <w:r w:rsidRPr="00303B7C">
        <w:rPr>
          <w:rFonts w:asciiTheme="minorHAnsi" w:eastAsiaTheme="minorHAnsi" w:hAnsiTheme="minorHAnsi" w:cstheme="minorBidi"/>
          <w:color w:val="auto"/>
          <w:sz w:val="24"/>
          <w:szCs w:val="24"/>
        </w:rPr>
        <w:t>djangorestauth: Provides easy RESTful API endpoints for authentication.</w:t>
      </w:r>
      <w:bookmarkEnd w:id="126"/>
    </w:p>
    <w:p w14:paraId="35A8D531" w14:textId="4E8F7962" w:rsidR="00303B7C" w:rsidRPr="00303B7C" w:rsidRDefault="00303B7C" w:rsidP="00303B7C">
      <w:pPr>
        <w:pStyle w:val="Heading2"/>
        <w:rPr>
          <w:rFonts w:asciiTheme="minorHAnsi" w:eastAsiaTheme="minorHAnsi" w:hAnsiTheme="minorHAnsi" w:cstheme="minorBidi"/>
          <w:color w:val="auto"/>
          <w:sz w:val="24"/>
          <w:szCs w:val="24"/>
        </w:rPr>
      </w:pPr>
      <w:bookmarkStart w:id="127" w:name="_Toc164224141"/>
      <w:r w:rsidRPr="00303B7C">
        <w:rPr>
          <w:rFonts w:asciiTheme="minorHAnsi" w:eastAsiaTheme="minorHAnsi" w:hAnsiTheme="minorHAnsi" w:cstheme="minorBidi"/>
          <w:color w:val="auto"/>
          <w:sz w:val="24"/>
          <w:szCs w:val="24"/>
        </w:rPr>
        <w:t>djangoenviron: Utilizes environment variables for Django settings.</w:t>
      </w:r>
      <w:bookmarkEnd w:id="127"/>
    </w:p>
    <w:p w14:paraId="29078741" w14:textId="71307A04" w:rsidR="00303B7C" w:rsidRPr="00303B7C" w:rsidRDefault="00303B7C" w:rsidP="00303B7C">
      <w:pPr>
        <w:pStyle w:val="Heading2"/>
        <w:rPr>
          <w:rFonts w:asciiTheme="minorHAnsi" w:eastAsiaTheme="minorHAnsi" w:hAnsiTheme="minorHAnsi" w:cstheme="minorBidi"/>
          <w:color w:val="auto"/>
          <w:sz w:val="24"/>
          <w:szCs w:val="24"/>
        </w:rPr>
      </w:pPr>
      <w:bookmarkStart w:id="128" w:name="_Toc164224142"/>
      <w:r w:rsidRPr="00303B7C">
        <w:rPr>
          <w:rFonts w:asciiTheme="minorHAnsi" w:eastAsiaTheme="minorHAnsi" w:hAnsiTheme="minorHAnsi" w:cstheme="minorBidi"/>
          <w:color w:val="auto"/>
          <w:sz w:val="24"/>
          <w:szCs w:val="24"/>
        </w:rPr>
        <w:t>djangoheroku: Simplifies deploying Django projects to Heroku.</w:t>
      </w:r>
      <w:bookmarkEnd w:id="128"/>
    </w:p>
    <w:p w14:paraId="20DC82E9" w14:textId="77777777" w:rsidR="00303B7C" w:rsidRPr="00303B7C" w:rsidRDefault="00303B7C" w:rsidP="00303B7C">
      <w:pPr>
        <w:pStyle w:val="Heading2"/>
        <w:rPr>
          <w:rFonts w:asciiTheme="minorHAnsi" w:eastAsiaTheme="minorHAnsi" w:hAnsiTheme="minorHAnsi" w:cstheme="minorBidi"/>
          <w:color w:val="auto"/>
          <w:sz w:val="24"/>
          <w:szCs w:val="24"/>
        </w:rPr>
      </w:pPr>
    </w:p>
    <w:p w14:paraId="4696E442" w14:textId="12173612" w:rsidR="00303B7C" w:rsidRPr="00303B7C" w:rsidRDefault="00303B7C" w:rsidP="00303B7C">
      <w:pPr>
        <w:pStyle w:val="Heading3"/>
      </w:pPr>
      <w:bookmarkStart w:id="129" w:name="_Toc164224143"/>
      <w:r>
        <w:t xml:space="preserve">4.2.3 </w:t>
      </w:r>
      <w:r w:rsidRPr="00303B7C">
        <w:t>Other Key Technologies and Libraries</w:t>
      </w:r>
      <w:bookmarkEnd w:id="129"/>
    </w:p>
    <w:p w14:paraId="25BF99FC" w14:textId="5F5167DD" w:rsidR="00303B7C" w:rsidRPr="00303B7C" w:rsidRDefault="00303B7C" w:rsidP="00303B7C">
      <w:pPr>
        <w:pStyle w:val="Heading2"/>
        <w:rPr>
          <w:rFonts w:asciiTheme="minorHAnsi" w:eastAsiaTheme="minorHAnsi" w:hAnsiTheme="minorHAnsi" w:cstheme="minorBidi"/>
          <w:color w:val="auto"/>
          <w:sz w:val="24"/>
          <w:szCs w:val="24"/>
        </w:rPr>
      </w:pPr>
      <w:bookmarkStart w:id="130" w:name="_Toc164224144"/>
      <w:r w:rsidRPr="00303B7C">
        <w:rPr>
          <w:rFonts w:asciiTheme="minorHAnsi" w:eastAsiaTheme="minorHAnsi" w:hAnsiTheme="minorHAnsi" w:cstheme="minorBidi"/>
          <w:color w:val="auto"/>
          <w:sz w:val="24"/>
          <w:szCs w:val="24"/>
        </w:rPr>
        <w:t>Pillow: Python Imaging Library adds support for opening, manipulating, and saving many different image file formats.</w:t>
      </w:r>
      <w:bookmarkEnd w:id="130"/>
    </w:p>
    <w:p w14:paraId="42832280" w14:textId="510A6E36" w:rsidR="00303B7C" w:rsidRPr="00303B7C" w:rsidRDefault="00303B7C" w:rsidP="00303B7C">
      <w:pPr>
        <w:pStyle w:val="Heading2"/>
        <w:rPr>
          <w:rFonts w:asciiTheme="minorHAnsi" w:eastAsiaTheme="minorHAnsi" w:hAnsiTheme="minorHAnsi" w:cstheme="minorBidi"/>
          <w:color w:val="auto"/>
          <w:sz w:val="24"/>
          <w:szCs w:val="24"/>
        </w:rPr>
      </w:pPr>
      <w:bookmarkStart w:id="131" w:name="_Toc164224145"/>
      <w:r w:rsidRPr="00303B7C">
        <w:rPr>
          <w:rFonts w:asciiTheme="minorHAnsi" w:eastAsiaTheme="minorHAnsi" w:hAnsiTheme="minorHAnsi" w:cstheme="minorBidi"/>
          <w:color w:val="auto"/>
          <w:sz w:val="24"/>
          <w:szCs w:val="24"/>
        </w:rPr>
        <w:t>boto3 and botocore: Python SDK for Amazon Web Services (AWS), allows Python developers to manage various AWS services.</w:t>
      </w:r>
      <w:bookmarkEnd w:id="131"/>
    </w:p>
    <w:p w14:paraId="3BCF6D0E" w14:textId="6BC5EE5A" w:rsidR="00303B7C" w:rsidRPr="00303B7C" w:rsidRDefault="00303B7C" w:rsidP="00303B7C">
      <w:pPr>
        <w:pStyle w:val="Heading2"/>
        <w:rPr>
          <w:rFonts w:asciiTheme="minorHAnsi" w:eastAsiaTheme="minorHAnsi" w:hAnsiTheme="minorHAnsi" w:cstheme="minorBidi"/>
          <w:color w:val="auto"/>
          <w:sz w:val="24"/>
          <w:szCs w:val="24"/>
        </w:rPr>
      </w:pPr>
      <w:bookmarkStart w:id="132" w:name="_Toc164224146"/>
      <w:r w:rsidRPr="00303B7C">
        <w:rPr>
          <w:rFonts w:asciiTheme="minorHAnsi" w:eastAsiaTheme="minorHAnsi" w:hAnsiTheme="minorHAnsi" w:cstheme="minorBidi"/>
          <w:color w:val="auto"/>
          <w:sz w:val="24"/>
          <w:szCs w:val="24"/>
        </w:rPr>
        <w:t>djangostorages: Provides a collection of custom storage back ends for Django.</w:t>
      </w:r>
      <w:bookmarkEnd w:id="132"/>
    </w:p>
    <w:p w14:paraId="1F9782C9" w14:textId="77C038D0" w:rsidR="00303B7C" w:rsidRPr="00303B7C" w:rsidRDefault="00303B7C" w:rsidP="00303B7C">
      <w:pPr>
        <w:pStyle w:val="Heading2"/>
        <w:rPr>
          <w:rFonts w:asciiTheme="minorHAnsi" w:eastAsiaTheme="minorHAnsi" w:hAnsiTheme="minorHAnsi" w:cstheme="minorBidi"/>
          <w:color w:val="auto"/>
          <w:sz w:val="24"/>
          <w:szCs w:val="24"/>
        </w:rPr>
      </w:pPr>
      <w:bookmarkStart w:id="133" w:name="_Toc164224147"/>
      <w:r w:rsidRPr="00303B7C">
        <w:rPr>
          <w:rFonts w:asciiTheme="minorHAnsi" w:eastAsiaTheme="minorHAnsi" w:hAnsiTheme="minorHAnsi" w:cstheme="minorBidi"/>
          <w:color w:val="auto"/>
          <w:sz w:val="24"/>
          <w:szCs w:val="24"/>
        </w:rPr>
        <w:t>s3transfer: A Python library for managing Amazon S3 transfers.</w:t>
      </w:r>
      <w:bookmarkEnd w:id="133"/>
    </w:p>
    <w:p w14:paraId="1281248D" w14:textId="2450893D" w:rsidR="00303B7C" w:rsidRPr="00303B7C" w:rsidRDefault="00303B7C" w:rsidP="00303B7C">
      <w:pPr>
        <w:pStyle w:val="Heading2"/>
        <w:rPr>
          <w:rFonts w:asciiTheme="minorHAnsi" w:eastAsiaTheme="minorHAnsi" w:hAnsiTheme="minorHAnsi" w:cstheme="minorBidi"/>
          <w:color w:val="auto"/>
          <w:sz w:val="24"/>
          <w:szCs w:val="24"/>
        </w:rPr>
      </w:pPr>
      <w:bookmarkStart w:id="134" w:name="_Toc164224148"/>
      <w:r w:rsidRPr="00303B7C">
        <w:rPr>
          <w:rFonts w:asciiTheme="minorHAnsi" w:eastAsiaTheme="minorHAnsi" w:hAnsiTheme="minorHAnsi" w:cstheme="minorBidi"/>
          <w:color w:val="auto"/>
          <w:sz w:val="24"/>
          <w:szCs w:val="24"/>
        </w:rPr>
        <w:t>geoip2: Library for accessing GeoIP2 databases.</w:t>
      </w:r>
      <w:bookmarkEnd w:id="134"/>
    </w:p>
    <w:p w14:paraId="7F63EC4B" w14:textId="40AD9E6F" w:rsidR="00303B7C" w:rsidRPr="00303B7C" w:rsidRDefault="00303B7C" w:rsidP="00303B7C">
      <w:pPr>
        <w:pStyle w:val="Heading2"/>
        <w:rPr>
          <w:rFonts w:asciiTheme="minorHAnsi" w:eastAsiaTheme="minorHAnsi" w:hAnsiTheme="minorHAnsi" w:cstheme="minorBidi"/>
          <w:color w:val="auto"/>
          <w:sz w:val="24"/>
          <w:szCs w:val="24"/>
        </w:rPr>
      </w:pPr>
      <w:bookmarkStart w:id="135" w:name="_Toc164224149"/>
      <w:r w:rsidRPr="00303B7C">
        <w:rPr>
          <w:rFonts w:asciiTheme="minorHAnsi" w:eastAsiaTheme="minorHAnsi" w:hAnsiTheme="minorHAnsi" w:cstheme="minorBidi"/>
          <w:color w:val="auto"/>
          <w:sz w:val="24"/>
          <w:szCs w:val="24"/>
        </w:rPr>
        <w:t>requests: Simplifies making HTTP requests.</w:t>
      </w:r>
      <w:bookmarkEnd w:id="135"/>
    </w:p>
    <w:p w14:paraId="376CE67E" w14:textId="2355D920" w:rsidR="00303B7C" w:rsidRPr="00303B7C" w:rsidRDefault="00303B7C" w:rsidP="00303B7C">
      <w:pPr>
        <w:pStyle w:val="Heading2"/>
        <w:rPr>
          <w:rFonts w:asciiTheme="minorHAnsi" w:eastAsiaTheme="minorHAnsi" w:hAnsiTheme="minorHAnsi" w:cstheme="minorBidi"/>
          <w:color w:val="auto"/>
          <w:sz w:val="24"/>
          <w:szCs w:val="24"/>
        </w:rPr>
      </w:pPr>
      <w:bookmarkStart w:id="136" w:name="_Toc164224150"/>
      <w:r w:rsidRPr="00303B7C">
        <w:rPr>
          <w:rFonts w:asciiTheme="minorHAnsi" w:eastAsiaTheme="minorHAnsi" w:hAnsiTheme="minorHAnsi" w:cstheme="minorBidi"/>
          <w:color w:val="auto"/>
          <w:sz w:val="24"/>
          <w:szCs w:val="24"/>
        </w:rPr>
        <w:t>redis: Python client for working with Redis, a keyvalue store.</w:t>
      </w:r>
      <w:bookmarkEnd w:id="136"/>
    </w:p>
    <w:p w14:paraId="67D34351" w14:textId="2F775FCA" w:rsidR="00303B7C" w:rsidRPr="00303B7C" w:rsidRDefault="00303B7C" w:rsidP="00303B7C">
      <w:pPr>
        <w:pStyle w:val="Heading2"/>
        <w:rPr>
          <w:rFonts w:asciiTheme="minorHAnsi" w:eastAsiaTheme="minorHAnsi" w:hAnsiTheme="minorHAnsi" w:cstheme="minorBidi"/>
          <w:color w:val="auto"/>
          <w:sz w:val="24"/>
          <w:szCs w:val="24"/>
        </w:rPr>
      </w:pPr>
      <w:bookmarkStart w:id="137" w:name="_Toc164224151"/>
      <w:r w:rsidRPr="00303B7C">
        <w:rPr>
          <w:rFonts w:asciiTheme="minorHAnsi" w:eastAsiaTheme="minorHAnsi" w:hAnsiTheme="minorHAnsi" w:cstheme="minorBidi"/>
          <w:color w:val="auto"/>
          <w:sz w:val="24"/>
          <w:szCs w:val="24"/>
        </w:rPr>
        <w:t>pythondecouple: Separates settings parameters from code using environment variables.</w:t>
      </w:r>
      <w:bookmarkEnd w:id="137"/>
    </w:p>
    <w:p w14:paraId="2ECA6892" w14:textId="497127A6" w:rsidR="00303B7C" w:rsidRPr="00303B7C" w:rsidRDefault="00303B7C" w:rsidP="00303B7C">
      <w:pPr>
        <w:pStyle w:val="Heading2"/>
        <w:rPr>
          <w:rFonts w:asciiTheme="minorHAnsi" w:eastAsiaTheme="minorHAnsi" w:hAnsiTheme="minorHAnsi" w:cstheme="minorBidi"/>
          <w:color w:val="auto"/>
          <w:sz w:val="24"/>
          <w:szCs w:val="24"/>
        </w:rPr>
      </w:pPr>
      <w:bookmarkStart w:id="138" w:name="_Toc164224152"/>
      <w:r w:rsidRPr="00303B7C">
        <w:rPr>
          <w:rFonts w:asciiTheme="minorHAnsi" w:eastAsiaTheme="minorHAnsi" w:hAnsiTheme="minorHAnsi" w:cstheme="minorBidi"/>
          <w:color w:val="auto"/>
          <w:sz w:val="24"/>
          <w:szCs w:val="24"/>
        </w:rPr>
        <w:t>whitenoise: Simplifies static file serving for Python web applications.</w:t>
      </w:r>
      <w:bookmarkEnd w:id="138"/>
    </w:p>
    <w:p w14:paraId="261A8354" w14:textId="27EB4E3C" w:rsidR="00303B7C" w:rsidRPr="00303B7C" w:rsidRDefault="00303B7C" w:rsidP="00303B7C">
      <w:pPr>
        <w:pStyle w:val="Heading2"/>
        <w:rPr>
          <w:rFonts w:asciiTheme="minorHAnsi" w:eastAsiaTheme="minorHAnsi" w:hAnsiTheme="minorHAnsi" w:cstheme="minorBidi"/>
          <w:color w:val="auto"/>
          <w:sz w:val="24"/>
          <w:szCs w:val="24"/>
        </w:rPr>
      </w:pPr>
      <w:bookmarkStart w:id="139" w:name="_Toc164224153"/>
      <w:r w:rsidRPr="00303B7C">
        <w:rPr>
          <w:rFonts w:asciiTheme="minorHAnsi" w:eastAsiaTheme="minorHAnsi" w:hAnsiTheme="minorHAnsi" w:cstheme="minorBidi"/>
          <w:color w:val="auto"/>
          <w:sz w:val="24"/>
          <w:szCs w:val="24"/>
        </w:rPr>
        <w:t>stripe and paypalpayoutssdk: Integrate payment processing services into applications.</w:t>
      </w:r>
      <w:bookmarkEnd w:id="139"/>
    </w:p>
    <w:p w14:paraId="622D02A2" w14:textId="09250FBE" w:rsidR="00303B7C" w:rsidRPr="00303B7C" w:rsidRDefault="00303B7C" w:rsidP="00303B7C">
      <w:pPr>
        <w:pStyle w:val="Heading2"/>
        <w:rPr>
          <w:rFonts w:asciiTheme="minorHAnsi" w:eastAsiaTheme="minorHAnsi" w:hAnsiTheme="minorHAnsi" w:cstheme="minorBidi"/>
          <w:color w:val="auto"/>
          <w:sz w:val="24"/>
          <w:szCs w:val="24"/>
        </w:rPr>
      </w:pPr>
      <w:bookmarkStart w:id="140" w:name="_Toc164224154"/>
      <w:r w:rsidRPr="00303B7C">
        <w:rPr>
          <w:rFonts w:asciiTheme="minorHAnsi" w:eastAsiaTheme="minorHAnsi" w:hAnsiTheme="minorHAnsi" w:cstheme="minorBidi"/>
          <w:color w:val="auto"/>
          <w:sz w:val="24"/>
          <w:szCs w:val="24"/>
        </w:rPr>
        <w:t>djangoanymail: Integrates multiple transactional email service providers into Django.</w:t>
      </w:r>
      <w:bookmarkEnd w:id="140"/>
    </w:p>
    <w:p w14:paraId="73CAE7E0" w14:textId="5AACC7DF" w:rsidR="00303B7C" w:rsidRPr="00303B7C" w:rsidRDefault="00303B7C" w:rsidP="00303B7C">
      <w:pPr>
        <w:pStyle w:val="Heading2"/>
        <w:rPr>
          <w:rFonts w:asciiTheme="minorHAnsi" w:eastAsiaTheme="minorHAnsi" w:hAnsiTheme="minorHAnsi" w:cstheme="minorBidi"/>
          <w:color w:val="auto"/>
          <w:sz w:val="24"/>
          <w:szCs w:val="24"/>
        </w:rPr>
      </w:pPr>
      <w:bookmarkStart w:id="141" w:name="_Toc164224155"/>
      <w:r w:rsidRPr="00303B7C">
        <w:rPr>
          <w:rFonts w:asciiTheme="minorHAnsi" w:eastAsiaTheme="minorHAnsi" w:hAnsiTheme="minorHAnsi" w:cstheme="minorBidi"/>
          <w:color w:val="auto"/>
          <w:sz w:val="24"/>
          <w:szCs w:val="24"/>
        </w:rPr>
        <w:t>rjsmin: A JavaScript minifier.</w:t>
      </w:r>
      <w:bookmarkEnd w:id="141"/>
    </w:p>
    <w:p w14:paraId="5C5B9432" w14:textId="2CF67708" w:rsidR="00303B7C" w:rsidRDefault="00303B7C" w:rsidP="00303B7C">
      <w:pPr>
        <w:pStyle w:val="Heading2"/>
        <w:rPr>
          <w:rFonts w:asciiTheme="minorHAnsi" w:eastAsiaTheme="minorHAnsi" w:hAnsiTheme="minorHAnsi" w:cstheme="minorBidi"/>
          <w:color w:val="auto"/>
          <w:sz w:val="24"/>
          <w:szCs w:val="24"/>
        </w:rPr>
      </w:pPr>
      <w:bookmarkStart w:id="142" w:name="_Toc164224156"/>
      <w:r w:rsidRPr="00303B7C">
        <w:rPr>
          <w:rFonts w:asciiTheme="minorHAnsi" w:eastAsiaTheme="minorHAnsi" w:hAnsiTheme="minorHAnsi" w:cstheme="minorBidi"/>
          <w:color w:val="auto"/>
          <w:sz w:val="24"/>
          <w:szCs w:val="24"/>
        </w:rPr>
        <w:t>pandas: Provides highperformance, easytouse data structures and data analysis tools.</w:t>
      </w:r>
      <w:bookmarkEnd w:id="142"/>
    </w:p>
    <w:p w14:paraId="25B3B0D2" w14:textId="77777777" w:rsidR="00303B7C" w:rsidRDefault="00303B7C" w:rsidP="00303B7C">
      <w:pPr>
        <w:pStyle w:val="Heading2"/>
        <w:rPr>
          <w:rFonts w:asciiTheme="minorHAnsi" w:eastAsiaTheme="minorHAnsi" w:hAnsiTheme="minorHAnsi" w:cstheme="minorBidi"/>
          <w:color w:val="auto"/>
          <w:sz w:val="24"/>
          <w:szCs w:val="24"/>
        </w:rPr>
      </w:pPr>
    </w:p>
    <w:p w14:paraId="5EC7A759" w14:textId="77777777" w:rsidR="00303B7C" w:rsidRDefault="00303B7C" w:rsidP="00303B7C">
      <w:pPr>
        <w:pStyle w:val="Heading2"/>
        <w:rPr>
          <w:rFonts w:asciiTheme="minorHAnsi" w:eastAsiaTheme="minorHAnsi" w:hAnsiTheme="minorHAnsi" w:cstheme="minorBidi"/>
          <w:color w:val="auto"/>
          <w:sz w:val="24"/>
          <w:szCs w:val="24"/>
        </w:rPr>
      </w:pPr>
    </w:p>
    <w:p w14:paraId="5F90EC6B" w14:textId="588AC580" w:rsidR="0070789A" w:rsidRDefault="00E4410B" w:rsidP="00303B7C">
      <w:pPr>
        <w:pStyle w:val="Heading2"/>
      </w:pPr>
      <w:bookmarkStart w:id="143" w:name="_Toc164224157"/>
      <w:r>
        <w:lastRenderedPageBreak/>
        <w:t>4.3 Development Tools</w:t>
      </w:r>
      <w:bookmarkEnd w:id="143"/>
    </w:p>
    <w:p w14:paraId="55CABC9B" w14:textId="77777777" w:rsidR="0070789A" w:rsidRDefault="00E4410B">
      <w:r>
        <w:t>Version Control: Git for source code management.</w:t>
      </w:r>
    </w:p>
    <w:p w14:paraId="5DB26A30" w14:textId="77777777" w:rsidR="0070789A" w:rsidRDefault="00E4410B">
      <w:r>
        <w:t>UI/UX Tools: Figma for designing the user interface.</w:t>
      </w:r>
    </w:p>
    <w:p w14:paraId="20A09226" w14:textId="77777777" w:rsidR="0070789A" w:rsidRDefault="00E4410B">
      <w:r>
        <w:t>Project Management Tools: Agile methodology, with integration of DevOps practices for continuous deployment.</w:t>
      </w:r>
    </w:p>
    <w:p w14:paraId="69C45365" w14:textId="77777777" w:rsidR="00303B7C" w:rsidRDefault="00303B7C"/>
    <w:p w14:paraId="4B13860F" w14:textId="77777777" w:rsidR="0070789A" w:rsidRDefault="00E4410B" w:rsidP="0089483C">
      <w:pPr>
        <w:pStyle w:val="Heading2"/>
      </w:pPr>
      <w:bookmarkStart w:id="144" w:name="_Toc164224158"/>
      <w:r>
        <w:t>4.4 Implementation Challenges and Solutions</w:t>
      </w:r>
      <w:bookmarkEnd w:id="144"/>
    </w:p>
    <w:p w14:paraId="2E3F1332" w14:textId="1EC82AA7" w:rsidR="00712F9D" w:rsidRPr="00712F9D" w:rsidRDefault="00712F9D" w:rsidP="00712F9D">
      <w:pPr>
        <w:pStyle w:val="Heading3"/>
      </w:pPr>
      <w:bookmarkStart w:id="145" w:name="_Toc164224159"/>
      <w:r>
        <w:t xml:space="preserve">4.4.1 </w:t>
      </w:r>
      <w:r w:rsidRPr="00712F9D">
        <w:t>Scalability</w:t>
      </w:r>
      <w:bookmarkEnd w:id="145"/>
    </w:p>
    <w:p w14:paraId="44D04153" w14:textId="77777777" w:rsidR="00712F9D" w:rsidRPr="00712F9D" w:rsidRDefault="00712F9D" w:rsidP="00712F9D">
      <w:pPr>
        <w:pStyle w:val="Heading2"/>
        <w:rPr>
          <w:rFonts w:asciiTheme="minorHAnsi" w:eastAsiaTheme="minorHAnsi" w:hAnsiTheme="minorHAnsi" w:cstheme="minorBidi"/>
          <w:color w:val="auto"/>
          <w:sz w:val="24"/>
          <w:szCs w:val="24"/>
        </w:rPr>
      </w:pPr>
      <w:bookmarkStart w:id="146" w:name="_Toc164224160"/>
      <w:r w:rsidRPr="00712F9D">
        <w:rPr>
          <w:rFonts w:asciiTheme="minorHAnsi" w:eastAsiaTheme="minorHAnsi" w:hAnsiTheme="minorHAnsi" w:cstheme="minorBidi"/>
          <w:color w:val="auto"/>
          <w:sz w:val="24"/>
          <w:szCs w:val="24"/>
        </w:rPr>
        <w:t>Problem: As the number of users and transactions on AliCart grows, the platform must be able to handle increased loads without performance degradation.</w:t>
      </w:r>
      <w:bookmarkEnd w:id="146"/>
    </w:p>
    <w:p w14:paraId="0466F708" w14:textId="77777777" w:rsidR="00712F9D" w:rsidRDefault="00712F9D" w:rsidP="00712F9D">
      <w:pPr>
        <w:pStyle w:val="Heading2"/>
        <w:rPr>
          <w:rFonts w:asciiTheme="minorHAnsi" w:eastAsiaTheme="minorHAnsi" w:hAnsiTheme="minorHAnsi" w:cstheme="minorBidi"/>
          <w:color w:val="auto"/>
          <w:sz w:val="24"/>
          <w:szCs w:val="24"/>
        </w:rPr>
      </w:pPr>
      <w:bookmarkStart w:id="147" w:name="_Toc164224161"/>
      <w:r w:rsidRPr="00712F9D">
        <w:rPr>
          <w:rFonts w:asciiTheme="minorHAnsi" w:eastAsiaTheme="minorHAnsi" w:hAnsiTheme="minorHAnsi" w:cstheme="minorBidi"/>
          <w:color w:val="auto"/>
          <w:sz w:val="24"/>
          <w:szCs w:val="24"/>
        </w:rPr>
        <w:t>Solution: Django can be scaled effectively by using more powerful backend solutions such as Django Channels for handling asynchronous operations, employing load balancers, and scaling the database horizontally or vertically as needed. Additionally, utilizing cloud services like AWS or Azure allows for elastic scalability where resources can be adjusted based on demand.</w:t>
      </w:r>
      <w:bookmarkEnd w:id="147"/>
    </w:p>
    <w:p w14:paraId="1B6E90EF" w14:textId="77777777" w:rsidR="00712F9D" w:rsidRDefault="00712F9D" w:rsidP="00712F9D">
      <w:pPr>
        <w:pStyle w:val="Heading2"/>
        <w:rPr>
          <w:rFonts w:asciiTheme="minorHAnsi" w:eastAsiaTheme="minorHAnsi" w:hAnsiTheme="minorHAnsi" w:cstheme="minorBidi"/>
          <w:color w:val="auto"/>
          <w:sz w:val="24"/>
          <w:szCs w:val="24"/>
        </w:rPr>
      </w:pPr>
    </w:p>
    <w:p w14:paraId="7D1F9444" w14:textId="71F84F0C" w:rsidR="00712F9D" w:rsidRPr="00712F9D" w:rsidRDefault="00712F9D" w:rsidP="00712F9D">
      <w:pPr>
        <w:pStyle w:val="Heading3"/>
      </w:pPr>
      <w:bookmarkStart w:id="148" w:name="_Toc164224162"/>
      <w:r>
        <w:t xml:space="preserve">4.4.2 </w:t>
      </w:r>
      <w:r w:rsidRPr="00712F9D">
        <w:t>Database Performance</w:t>
      </w:r>
      <w:bookmarkEnd w:id="148"/>
    </w:p>
    <w:p w14:paraId="3F87F4E8" w14:textId="77777777" w:rsidR="00712F9D" w:rsidRPr="00712F9D" w:rsidRDefault="00712F9D" w:rsidP="00712F9D">
      <w:pPr>
        <w:pStyle w:val="Heading2"/>
        <w:rPr>
          <w:rFonts w:asciiTheme="minorHAnsi" w:eastAsiaTheme="minorHAnsi" w:hAnsiTheme="minorHAnsi" w:cstheme="minorBidi"/>
          <w:color w:val="auto"/>
          <w:sz w:val="24"/>
          <w:szCs w:val="24"/>
        </w:rPr>
      </w:pPr>
      <w:bookmarkStart w:id="149" w:name="_Toc164224163"/>
      <w:r w:rsidRPr="00712F9D">
        <w:rPr>
          <w:rFonts w:asciiTheme="minorHAnsi" w:eastAsiaTheme="minorHAnsi" w:hAnsiTheme="minorHAnsi" w:cstheme="minorBidi"/>
          <w:color w:val="auto"/>
          <w:sz w:val="24"/>
          <w:szCs w:val="24"/>
        </w:rPr>
        <w:t>Problem: High volumes of data transactions can slow down the database performance, impacting the overall user experience.</w:t>
      </w:r>
      <w:bookmarkEnd w:id="149"/>
    </w:p>
    <w:p w14:paraId="5DCB3A07" w14:textId="77777777" w:rsidR="00712F9D" w:rsidRPr="00712F9D" w:rsidRDefault="00712F9D" w:rsidP="00712F9D">
      <w:pPr>
        <w:pStyle w:val="Heading2"/>
        <w:rPr>
          <w:rFonts w:asciiTheme="minorHAnsi" w:eastAsiaTheme="minorHAnsi" w:hAnsiTheme="minorHAnsi" w:cstheme="minorBidi"/>
          <w:color w:val="auto"/>
          <w:sz w:val="24"/>
          <w:szCs w:val="24"/>
        </w:rPr>
      </w:pPr>
      <w:bookmarkStart w:id="150" w:name="_Toc164224164"/>
      <w:r w:rsidRPr="00712F9D">
        <w:rPr>
          <w:rFonts w:asciiTheme="minorHAnsi" w:eastAsiaTheme="minorHAnsi" w:hAnsiTheme="minorHAnsi" w:cstheme="minorBidi"/>
          <w:color w:val="auto"/>
          <w:sz w:val="24"/>
          <w:szCs w:val="24"/>
        </w:rPr>
        <w:t>Solution: Use database indexing to speed up query processing in Django. Implement database caching to reduce load on the main database server. Consider using a more scalable database architecture or additional technologies like PostgreSQL for relational data management.</w:t>
      </w:r>
      <w:bookmarkEnd w:id="150"/>
    </w:p>
    <w:p w14:paraId="5063AD75" w14:textId="77777777" w:rsidR="00712F9D" w:rsidRDefault="00712F9D" w:rsidP="00712F9D">
      <w:pPr>
        <w:pStyle w:val="Heading2"/>
        <w:rPr>
          <w:rFonts w:asciiTheme="minorHAnsi" w:eastAsiaTheme="minorHAnsi" w:hAnsiTheme="minorHAnsi" w:cstheme="minorBidi"/>
          <w:color w:val="auto"/>
          <w:sz w:val="24"/>
          <w:szCs w:val="24"/>
        </w:rPr>
      </w:pPr>
    </w:p>
    <w:p w14:paraId="587DFEE6" w14:textId="685C08D3" w:rsidR="00712F9D" w:rsidRPr="00712F9D" w:rsidRDefault="00712F9D" w:rsidP="00712F9D">
      <w:pPr>
        <w:pStyle w:val="Heading3"/>
      </w:pPr>
      <w:bookmarkStart w:id="151" w:name="_Toc164224165"/>
      <w:r>
        <w:t xml:space="preserve">4.4.3 </w:t>
      </w:r>
      <w:r w:rsidRPr="00712F9D">
        <w:t>Security Concerns</w:t>
      </w:r>
      <w:bookmarkEnd w:id="151"/>
    </w:p>
    <w:p w14:paraId="74A8AE05" w14:textId="77777777" w:rsidR="00712F9D" w:rsidRPr="00712F9D" w:rsidRDefault="00712F9D" w:rsidP="00712F9D">
      <w:pPr>
        <w:pStyle w:val="Heading2"/>
        <w:rPr>
          <w:rFonts w:asciiTheme="minorHAnsi" w:eastAsiaTheme="minorHAnsi" w:hAnsiTheme="minorHAnsi" w:cstheme="minorBidi"/>
          <w:color w:val="auto"/>
          <w:sz w:val="24"/>
          <w:szCs w:val="24"/>
        </w:rPr>
      </w:pPr>
      <w:bookmarkStart w:id="152" w:name="_Toc164224166"/>
      <w:r w:rsidRPr="00712F9D">
        <w:rPr>
          <w:rFonts w:asciiTheme="minorHAnsi" w:eastAsiaTheme="minorHAnsi" w:hAnsiTheme="minorHAnsi" w:cstheme="minorBidi"/>
          <w:color w:val="auto"/>
          <w:sz w:val="24"/>
          <w:szCs w:val="24"/>
        </w:rPr>
        <w:t>Problem: Security is crucial, especially in handling user data and transactions. Vulnerabilities could lead to data breaches or other security incidents.</w:t>
      </w:r>
      <w:bookmarkEnd w:id="152"/>
    </w:p>
    <w:p w14:paraId="7F75E5A5" w14:textId="463533E3" w:rsidR="0070789A" w:rsidRDefault="00712F9D" w:rsidP="00712F9D">
      <w:pPr>
        <w:pStyle w:val="Heading2"/>
      </w:pPr>
      <w:bookmarkStart w:id="153" w:name="_Toc164224167"/>
      <w:r w:rsidRPr="00712F9D">
        <w:rPr>
          <w:rFonts w:asciiTheme="minorHAnsi" w:eastAsiaTheme="minorHAnsi" w:hAnsiTheme="minorHAnsi" w:cstheme="minorBidi"/>
          <w:color w:val="auto"/>
          <w:sz w:val="24"/>
          <w:szCs w:val="24"/>
        </w:rPr>
        <w:t>Solution: Django provides builtin protection against many security threats like SQL injection, crosssite scripting, and crosssite request forgery. To enhance security, regularly update Django to its latest version to address any security patches. Implement SSL/TLS for data transmission and use thirdparty packages like djangoguardian for objectlevel permissions.</w:t>
      </w:r>
      <w:bookmarkEnd w:id="153"/>
    </w:p>
    <w:p w14:paraId="3D52A50B" w14:textId="77777777" w:rsidR="00765FDA" w:rsidRDefault="00765FDA" w:rsidP="00765FDA"/>
    <w:p w14:paraId="7BCD0772" w14:textId="77777777" w:rsidR="00765FDA" w:rsidRDefault="00765FDA" w:rsidP="00765FDA"/>
    <w:p w14:paraId="4DE97B7D" w14:textId="77777777" w:rsidR="00765FDA" w:rsidRDefault="00765FDA" w:rsidP="00765FDA"/>
    <w:p w14:paraId="166B1441" w14:textId="77777777" w:rsidR="00765FDA" w:rsidRDefault="00765FDA" w:rsidP="00765FDA"/>
    <w:p w14:paraId="48AFE5DA" w14:textId="77777777" w:rsidR="00765FDA" w:rsidRDefault="00765FDA" w:rsidP="00765FDA"/>
    <w:p w14:paraId="4EA87A59" w14:textId="77777777" w:rsidR="00765FDA" w:rsidRDefault="00765FDA" w:rsidP="00765FDA"/>
    <w:p w14:paraId="3EFF609B" w14:textId="77777777" w:rsidR="00712F9D" w:rsidRDefault="00712F9D" w:rsidP="00765FDA"/>
    <w:p w14:paraId="47245989" w14:textId="77777777" w:rsidR="00712F9D" w:rsidRDefault="00712F9D" w:rsidP="00765FDA"/>
    <w:p w14:paraId="499B1112" w14:textId="77777777" w:rsidR="00712F9D" w:rsidRDefault="00712F9D" w:rsidP="00765FDA"/>
    <w:p w14:paraId="1D085DB0" w14:textId="77777777" w:rsidR="00712F9D" w:rsidRDefault="00712F9D" w:rsidP="00765FDA"/>
    <w:p w14:paraId="15F131FD" w14:textId="77777777" w:rsidR="00712F9D" w:rsidRDefault="00712F9D" w:rsidP="00765FDA"/>
    <w:p w14:paraId="63F7645A" w14:textId="77777777" w:rsidR="00765FDA" w:rsidRDefault="00765FDA" w:rsidP="00765FDA"/>
    <w:p w14:paraId="36E60942" w14:textId="77777777" w:rsidR="00765FDA" w:rsidRDefault="00765FDA" w:rsidP="00765FDA"/>
    <w:p w14:paraId="3C27A51F" w14:textId="77777777" w:rsidR="00765FDA" w:rsidRDefault="00765FDA" w:rsidP="00765FDA"/>
    <w:p w14:paraId="1F1B414D" w14:textId="77777777" w:rsidR="00765FDA" w:rsidRDefault="00765FDA" w:rsidP="00765FDA"/>
    <w:p w14:paraId="400EAB2B" w14:textId="77777777" w:rsidR="00765FDA" w:rsidRPr="00765FDA" w:rsidRDefault="00765FDA" w:rsidP="00765FDA"/>
    <w:p w14:paraId="68F7E0A7" w14:textId="38BC1FD7" w:rsidR="0070789A" w:rsidRDefault="00E4410B" w:rsidP="0089483C">
      <w:pPr>
        <w:pStyle w:val="Heading1"/>
      </w:pPr>
      <w:bookmarkStart w:id="154" w:name="_Toc164224168"/>
      <w:r>
        <w:lastRenderedPageBreak/>
        <w:t>Testing and Evaluation</w:t>
      </w:r>
      <w:bookmarkEnd w:id="154"/>
    </w:p>
    <w:p w14:paraId="08724E4C" w14:textId="77777777" w:rsidR="0070789A" w:rsidRDefault="00E4410B" w:rsidP="0089483C">
      <w:pPr>
        <w:pStyle w:val="Heading2"/>
      </w:pPr>
      <w:bookmarkStart w:id="155" w:name="_Toc164224169"/>
      <w:r>
        <w:t>5.1 Test Plan</w:t>
      </w:r>
      <w:bookmarkEnd w:id="155"/>
    </w:p>
    <w:p w14:paraId="2432751B" w14:textId="02145C17" w:rsidR="0070789A" w:rsidRDefault="00E4410B">
      <w:r>
        <w:t>Testing Phase (Week 2628): The plan includes comprehensive testing covering various aspects such as functionality, security, and performance.</w:t>
      </w:r>
    </w:p>
    <w:p w14:paraId="3EC348D4" w14:textId="77777777" w:rsidR="0070789A" w:rsidRDefault="00E4410B">
      <w:r>
        <w:t>Types of Tests:</w:t>
      </w:r>
    </w:p>
    <w:p w14:paraId="64CDB372" w14:textId="77777777" w:rsidR="0070789A" w:rsidRDefault="00E4410B">
      <w:r>
        <w:t>Functional Testing: To ensure all features work as intended.</w:t>
      </w:r>
    </w:p>
    <w:p w14:paraId="426A12BA" w14:textId="77777777" w:rsidR="0070789A" w:rsidRDefault="00E4410B">
      <w:r>
        <w:t>Security Testing: To identify vulnerabilities and ensure data protection.</w:t>
      </w:r>
    </w:p>
    <w:p w14:paraId="7A5D3C23" w14:textId="77777777" w:rsidR="0070789A" w:rsidRDefault="00E4410B">
      <w:r>
        <w:t>Performance Testing: To evaluate the responsiveness and stability of the platform under different loads.</w:t>
      </w:r>
    </w:p>
    <w:p w14:paraId="65D9115C" w14:textId="77777777" w:rsidR="0070789A" w:rsidRDefault="00E4410B">
      <w:r>
        <w:t>Compatibility Testing: To ensure the platform works across various devices and browsers.</w:t>
      </w:r>
    </w:p>
    <w:p w14:paraId="537BDFFF" w14:textId="77777777" w:rsidR="0070789A" w:rsidRDefault="00E4410B">
      <w:r>
        <w:t>Testing Tools: Utilize tools like Selenium for automated testing, JMeter for performance testing, and manual testing for user experience.</w:t>
      </w:r>
    </w:p>
    <w:p w14:paraId="00ABFA28" w14:textId="77777777" w:rsidR="00712F9D" w:rsidRDefault="00712F9D"/>
    <w:p w14:paraId="524D10DA" w14:textId="77777777" w:rsidR="0070789A" w:rsidRDefault="00E4410B" w:rsidP="0089483C">
      <w:pPr>
        <w:pStyle w:val="Heading2"/>
      </w:pPr>
      <w:bookmarkStart w:id="156" w:name="_Toc164224170"/>
      <w:r>
        <w:t>5.2 Test Cases and Test Results</w:t>
      </w:r>
      <w:bookmarkEnd w:id="156"/>
    </w:p>
    <w:p w14:paraId="718C6584" w14:textId="25FFCC92" w:rsidR="0070789A" w:rsidRDefault="00E4410B">
      <w:r>
        <w:t>Creation of Test Cases: Based on the functional and nonfunctional requirements of the ecommerce platform.</w:t>
      </w:r>
    </w:p>
    <w:p w14:paraId="321F6F7E" w14:textId="77777777" w:rsidR="0070789A" w:rsidRDefault="00E4410B">
      <w:r>
        <w:t>Execution and Documentation: Running these test cases and documenting the outcomes, including any bugs or issues found.</w:t>
      </w:r>
    </w:p>
    <w:p w14:paraId="7B04F608" w14:textId="77777777" w:rsidR="0070789A" w:rsidRDefault="00E4410B">
      <w:r>
        <w:t>Bug Resolution: Addressing and resolving identified issues before proceeding to the next phase.</w:t>
      </w:r>
    </w:p>
    <w:p w14:paraId="3EDDABD1" w14:textId="77777777" w:rsidR="00712F9D" w:rsidRDefault="00712F9D"/>
    <w:p w14:paraId="085F9921" w14:textId="77777777" w:rsidR="0070789A" w:rsidRDefault="00E4410B" w:rsidP="0089483C">
      <w:pPr>
        <w:pStyle w:val="Heading2"/>
      </w:pPr>
      <w:bookmarkStart w:id="157" w:name="_Toc164224171"/>
      <w:r>
        <w:t>5.3 Performance Evaluation</w:t>
      </w:r>
      <w:bookmarkEnd w:id="157"/>
    </w:p>
    <w:p w14:paraId="56824328" w14:textId="77777777" w:rsidR="0070789A" w:rsidRDefault="00E4410B">
      <w:r>
        <w:t>Load Testing: Assessing how the system performs under peak traffic conditions.</w:t>
      </w:r>
    </w:p>
    <w:p w14:paraId="5E5729E6" w14:textId="77777777" w:rsidR="0070789A" w:rsidRDefault="00E4410B">
      <w:r>
        <w:t>Stress Testing: Determining the system's breaking point or failure mode.</w:t>
      </w:r>
    </w:p>
    <w:p w14:paraId="50EF4AA0" w14:textId="6157B42F" w:rsidR="0070789A" w:rsidRDefault="00E4410B">
      <w:r>
        <w:t>Optimization (Week 2628): Enhance website speed and overall performance after identifying bottlenecks.</w:t>
      </w:r>
    </w:p>
    <w:p w14:paraId="2413BDC2" w14:textId="77777777" w:rsidR="00712F9D" w:rsidRDefault="00712F9D"/>
    <w:p w14:paraId="070EAF73" w14:textId="77777777" w:rsidR="0070789A" w:rsidRDefault="00E4410B" w:rsidP="0089483C">
      <w:pPr>
        <w:pStyle w:val="Heading2"/>
      </w:pPr>
      <w:bookmarkStart w:id="158" w:name="_Toc164224172"/>
      <w:r>
        <w:t>5.4 User Feedback and User Acceptance</w:t>
      </w:r>
      <w:bookmarkEnd w:id="158"/>
    </w:p>
    <w:p w14:paraId="596D81A7" w14:textId="77777777" w:rsidR="0070789A" w:rsidRDefault="00E4410B">
      <w:r>
        <w:t>User Testing (Week 2): Initial user feedback during the UX design phase to refine the user interface.</w:t>
      </w:r>
    </w:p>
    <w:p w14:paraId="5913CA52" w14:textId="7CA86349" w:rsidR="0070789A" w:rsidRDefault="00E4410B">
      <w:r>
        <w:t>PostDevelopment User Testing: Gathering user feedback after implementing the platform to assess user satisfaction and acceptance.</w:t>
      </w:r>
    </w:p>
    <w:p w14:paraId="67457FC8" w14:textId="77777777" w:rsidR="0070789A" w:rsidRDefault="00E4410B">
      <w:r>
        <w:t>Adjustments Based on Feedback: Making necessary modifications based on user inputs to improve usability and user experience.</w:t>
      </w:r>
    </w:p>
    <w:p w14:paraId="70440D3F" w14:textId="77777777" w:rsidR="0070789A" w:rsidRDefault="0070789A"/>
    <w:p w14:paraId="7DBD11CF" w14:textId="77777777" w:rsidR="0070789A" w:rsidRDefault="00E4410B">
      <w:pPr>
        <w:pStyle w:val="Heading2"/>
      </w:pPr>
      <w:bookmarkStart w:id="159" w:name="_Toc151311846"/>
      <w:bookmarkStart w:id="160" w:name="_Toc164224173"/>
      <w:r>
        <w:t>Gantt Chart</w:t>
      </w:r>
      <w:bookmarkEnd w:id="159"/>
      <w:bookmarkEnd w:id="160"/>
    </w:p>
    <w:p w14:paraId="59613001" w14:textId="77777777" w:rsidR="0070789A" w:rsidRDefault="0070789A"/>
    <w:p w14:paraId="007B6F4F" w14:textId="77777777" w:rsidR="0070789A" w:rsidRDefault="00E4410B">
      <w:pPr>
        <w:jc w:val="both"/>
      </w:pPr>
      <w:r>
        <w:rPr>
          <w:b/>
          <w:bCs/>
        </w:rPr>
        <w:t>Note</w:t>
      </w:r>
      <w:r>
        <w:t>: In case your Gannt chart is very big to fit into single page you can submit separate excel file or insert screenshot of your chart in landscape orientation. Pay attention how tasks are grouped under the project phases. Provide link to online publicly available Gantt Chart in case your image is too big to fit into the page.</w:t>
      </w:r>
    </w:p>
    <w:p w14:paraId="1A69CE1E" w14:textId="77777777" w:rsidR="0070789A" w:rsidRDefault="0070789A"/>
    <w:p w14:paraId="68151303" w14:textId="77777777" w:rsidR="0070789A" w:rsidRDefault="00E4410B">
      <w:r>
        <w:rPr>
          <w:noProof/>
        </w:rPr>
        <w:drawing>
          <wp:inline distT="0" distB="0" distL="0" distR="0" wp14:anchorId="19B53376" wp14:editId="5783F04F">
            <wp:extent cx="6645910" cy="1590675"/>
            <wp:effectExtent l="0" t="0" r="0" b="0"/>
            <wp:docPr id="2" name="Image2"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spreadsheet&#10;&#10;Description automatically generated"/>
                    <pic:cNvPicPr>
                      <a:picLocks noChangeAspect="1" noChangeArrowheads="1"/>
                    </pic:cNvPicPr>
                  </pic:nvPicPr>
                  <pic:blipFill>
                    <a:blip r:embed="rId25"/>
                    <a:stretch>
                      <a:fillRect/>
                    </a:stretch>
                  </pic:blipFill>
                  <pic:spPr bwMode="auto">
                    <a:xfrm>
                      <a:off x="0" y="0"/>
                      <a:ext cx="6645910" cy="1590675"/>
                    </a:xfrm>
                    <a:prstGeom prst="rect">
                      <a:avLst/>
                    </a:prstGeom>
                  </pic:spPr>
                </pic:pic>
              </a:graphicData>
            </a:graphic>
          </wp:inline>
        </w:drawing>
      </w:r>
    </w:p>
    <w:p w14:paraId="0B8755B0" w14:textId="77777777" w:rsidR="0070789A" w:rsidRDefault="0070789A">
      <w:pPr>
        <w:jc w:val="center"/>
      </w:pPr>
    </w:p>
    <w:p w14:paraId="61EEF8D5" w14:textId="77777777" w:rsidR="0070789A" w:rsidRDefault="0070789A">
      <w:pPr>
        <w:jc w:val="center"/>
      </w:pPr>
    </w:p>
    <w:p w14:paraId="27CCF08D" w14:textId="17376B33" w:rsidR="0070789A" w:rsidRDefault="00E4410B" w:rsidP="0089483C">
      <w:pPr>
        <w:pStyle w:val="Heading1"/>
      </w:pPr>
      <w:bookmarkStart w:id="161" w:name="_Toc164224174"/>
      <w:r>
        <w:lastRenderedPageBreak/>
        <w:t>Results and Analysis</w:t>
      </w:r>
      <w:bookmarkEnd w:id="161"/>
    </w:p>
    <w:p w14:paraId="7C351DA5" w14:textId="77777777" w:rsidR="0070789A" w:rsidRDefault="00E4410B" w:rsidP="0089483C">
      <w:pPr>
        <w:pStyle w:val="Heading2"/>
      </w:pPr>
      <w:bookmarkStart w:id="162" w:name="_Toc164224175"/>
      <w:r>
        <w:t>6.1 Data Analysis and Interpretation</w:t>
      </w:r>
      <w:bookmarkEnd w:id="162"/>
    </w:p>
    <w:p w14:paraId="1CBF4DA3" w14:textId="62F5DD28" w:rsidR="0070789A" w:rsidRDefault="00E4410B">
      <w:r>
        <w:t>Performance Data: Analysis of data collected during the testing phase (Week 2628), focusing on load times, user interaction, and system stability.</w:t>
      </w:r>
    </w:p>
    <w:p w14:paraId="72122214" w14:textId="77777777" w:rsidR="0070789A" w:rsidRDefault="00E4410B">
      <w:r>
        <w:t>User Feedback Analysis: Interpretation of feedback gathered from users during user testing and after the launch. This includes satisfaction levels, ease of use, and issues encountered.</w:t>
      </w:r>
    </w:p>
    <w:p w14:paraId="3CB25E7D" w14:textId="77777777" w:rsidR="0070789A" w:rsidRDefault="00E4410B">
      <w:r>
        <w:t>Analytical Tools: Utilization of data analysis tools to process and interpret large datasets, possibly including user behavior analytics and system performance metrics.</w:t>
      </w:r>
    </w:p>
    <w:p w14:paraId="400424DF" w14:textId="77777777" w:rsidR="00712F9D" w:rsidRDefault="00712F9D"/>
    <w:p w14:paraId="21DFB9C1" w14:textId="77777777" w:rsidR="0070789A" w:rsidRDefault="00E4410B" w:rsidP="0089483C">
      <w:pPr>
        <w:pStyle w:val="Heading2"/>
      </w:pPr>
      <w:bookmarkStart w:id="163" w:name="_Toc164224176"/>
      <w:r>
        <w:t>6.2 Comparison with Existing Solutions</w:t>
      </w:r>
      <w:bookmarkEnd w:id="163"/>
    </w:p>
    <w:p w14:paraId="1EE5DA83" w14:textId="0D322844" w:rsidR="0070789A" w:rsidRDefault="00E4410B">
      <w:r>
        <w:t>Market Research (Week 1): Utilize initial market research to benchmark your ecommerce platform against existing solutions.</w:t>
      </w:r>
    </w:p>
    <w:p w14:paraId="72FC8C4F" w14:textId="77777777" w:rsidR="0070789A" w:rsidRDefault="00E4410B">
      <w:r>
        <w:t>Competitive Analysis: A detailed comparison in terms of features, performance, user experience, and technological innovation.</w:t>
      </w:r>
    </w:p>
    <w:p w14:paraId="5D9F9FCB" w14:textId="15C298E8" w:rsidR="0070789A" w:rsidRDefault="00E4410B">
      <w:r>
        <w:t xml:space="preserve">Unique Selling Propositions (USPs): Identification of areas where </w:t>
      </w:r>
      <w:r w:rsidR="0089483C">
        <w:t>My</w:t>
      </w:r>
      <w:r>
        <w:t xml:space="preserve"> platform outperforms competitors or offers novel solutions.</w:t>
      </w:r>
    </w:p>
    <w:p w14:paraId="1C4F2646" w14:textId="77777777" w:rsidR="00712F9D" w:rsidRDefault="00712F9D"/>
    <w:p w14:paraId="4FC21A91" w14:textId="77777777" w:rsidR="0070789A" w:rsidRDefault="00E4410B" w:rsidP="0089483C">
      <w:pPr>
        <w:pStyle w:val="Heading2"/>
      </w:pPr>
      <w:bookmarkStart w:id="164" w:name="_Toc164224177"/>
      <w:r>
        <w:t>6.3 Evaluation of Objectives</w:t>
      </w:r>
      <w:bookmarkEnd w:id="164"/>
    </w:p>
    <w:p w14:paraId="6F2A0C17" w14:textId="583F7F49" w:rsidR="00712F9D" w:rsidRDefault="00712F9D" w:rsidP="00712F9D">
      <w:r>
        <w:t>The launch of the AliCart ecommerce platform has been a resounding success, sparking interest and excitement among both local vendors and consumers in Tajikistan, Pamir. Despite my initial limited experience with Django—having a stronger background in Python—I took on the challenge, driven by a strong desire to make a significant impact in my community. This endeavor has not only been about building a functional online marketplace but also about learning and growing personally and professionally.</w:t>
      </w:r>
    </w:p>
    <w:p w14:paraId="3B1EBE13" w14:textId="77777777" w:rsidR="00712F9D" w:rsidRDefault="00712F9D" w:rsidP="00712F9D"/>
    <w:p w14:paraId="2ED9C732" w14:textId="22B52E14" w:rsidR="0070789A" w:rsidRDefault="00712F9D" w:rsidP="00712F9D">
      <w:r>
        <w:t xml:space="preserve">From the outset, AliCart has begun to draw attention and garner positive feedback, indicating a promising future ahead. This early interest is a testament to the platform's potential to transform access to goods and services across the region, and it inspires continued development and expansion. My journey with AliCart is just beginning, but it is already proving to be a deeply enriching experience that reinforces the value of embracing new challenges. </w:t>
      </w:r>
      <w:r w:rsidR="00E4410B">
        <w:br w:type="page"/>
      </w:r>
    </w:p>
    <w:p w14:paraId="73BB93B7" w14:textId="77777777" w:rsidR="0070789A" w:rsidRDefault="00E4410B">
      <w:pPr>
        <w:pStyle w:val="Heading1"/>
        <w:rPr>
          <w:rFonts w:asciiTheme="minorHAnsi" w:hAnsiTheme="minorHAnsi" w:cstheme="minorHAnsi"/>
        </w:rPr>
      </w:pPr>
      <w:bookmarkStart w:id="165" w:name="_Toc151311847"/>
      <w:bookmarkStart w:id="166" w:name="_Toc164224178"/>
      <w:r>
        <w:rPr>
          <w:rFonts w:asciiTheme="minorHAnsi" w:hAnsiTheme="minorHAnsi" w:cstheme="minorHAnsi"/>
        </w:rPr>
        <w:lastRenderedPageBreak/>
        <w:t>Risk management plan:</w:t>
      </w:r>
      <w:bookmarkEnd w:id="165"/>
      <w:bookmarkEnd w:id="166"/>
    </w:p>
    <w:p w14:paraId="7E1EC96A" w14:textId="77777777" w:rsidR="0070789A" w:rsidRDefault="0070789A">
      <w:pPr>
        <w:rPr>
          <w:rFonts w:cstheme="minorHAnsi"/>
        </w:rPr>
      </w:pPr>
    </w:p>
    <w:p w14:paraId="7E21E41C" w14:textId="77777777" w:rsidR="0070789A" w:rsidRDefault="00E4410B">
      <w:pPr>
        <w:jc w:val="both"/>
        <w:rPr>
          <w:rFonts w:cstheme="minorHAnsi"/>
        </w:rPr>
      </w:pPr>
      <w:r>
        <w:rPr>
          <w:rFonts w:cstheme="minorHAnsi"/>
          <w:b/>
          <w:bCs/>
        </w:rPr>
        <w:t>Note</w:t>
      </w:r>
      <w:r>
        <w:rPr>
          <w:rFonts w:cstheme="minorHAnsi"/>
        </w:rPr>
        <w:t>: Identify your risks and solutions to them. The quality of the plan will impact your midterm exam grade.</w:t>
      </w:r>
    </w:p>
    <w:p w14:paraId="75390912" w14:textId="77777777" w:rsidR="0070789A" w:rsidRDefault="0070789A">
      <w:pPr>
        <w:jc w:val="both"/>
        <w:rPr>
          <w:rFonts w:cstheme="minorHAnsi"/>
        </w:rPr>
      </w:pPr>
    </w:p>
    <w:p w14:paraId="281DDDF8" w14:textId="77777777" w:rsidR="0070789A" w:rsidRDefault="00E4410B">
      <w:pPr>
        <w:jc w:val="both"/>
        <w:rPr>
          <w:rFonts w:cstheme="minorHAnsi"/>
        </w:rPr>
      </w:pPr>
      <w:r>
        <w:rPr>
          <w:rFonts w:cstheme="minorHAnsi"/>
        </w:rPr>
        <w:t>Risk Management Plan</w:t>
      </w:r>
    </w:p>
    <w:p w14:paraId="1CD93243" w14:textId="77777777" w:rsidR="0070789A" w:rsidRDefault="00E4410B" w:rsidP="48EA769A">
      <w:pPr>
        <w:jc w:val="both"/>
        <w:rPr>
          <w:ins w:id="167" w:author="Jawad Haider" w:date="2024-03-27T09:32:00Z"/>
        </w:rPr>
      </w:pPr>
      <w:r w:rsidRPr="48EA769A">
        <w:t>Three Main Risks:</w:t>
      </w:r>
    </w:p>
    <w:p w14:paraId="734AF15B" w14:textId="04B74C13" w:rsidR="48EA769A" w:rsidRDefault="48EA769A" w:rsidP="48EA769A">
      <w:pPr>
        <w:jc w:val="both"/>
      </w:pPr>
    </w:p>
    <w:p w14:paraId="5369EC89" w14:textId="77777777" w:rsidR="0070789A" w:rsidRDefault="00E4410B">
      <w:pPr>
        <w:jc w:val="both"/>
        <w:rPr>
          <w:rFonts w:cstheme="minorHAnsi"/>
        </w:rPr>
      </w:pPr>
      <w:r>
        <w:rPr>
          <w:rFonts w:cstheme="minorHAnsi"/>
        </w:rPr>
        <w:t>Market Acceptance Risk</w:t>
      </w:r>
    </w:p>
    <w:p w14:paraId="21A42674" w14:textId="77777777" w:rsidR="0070789A" w:rsidRDefault="0070789A">
      <w:pPr>
        <w:jc w:val="both"/>
        <w:rPr>
          <w:rFonts w:cstheme="minorHAnsi"/>
        </w:rPr>
      </w:pPr>
    </w:p>
    <w:p w14:paraId="3163EC16" w14:textId="77777777" w:rsidR="0070789A" w:rsidRDefault="00E4410B">
      <w:pPr>
        <w:jc w:val="both"/>
        <w:rPr>
          <w:rFonts w:cstheme="minorHAnsi"/>
        </w:rPr>
      </w:pPr>
      <w:r>
        <w:rPr>
          <w:rFonts w:cstheme="minorHAnsi"/>
        </w:rPr>
        <w:t>Identify: Uncertainty regarding Tajikistan's market response.</w:t>
      </w:r>
    </w:p>
    <w:p w14:paraId="6164C774" w14:textId="77777777" w:rsidR="0070789A" w:rsidRDefault="00E4410B">
      <w:pPr>
        <w:jc w:val="both"/>
        <w:rPr>
          <w:rFonts w:cstheme="minorHAnsi"/>
        </w:rPr>
      </w:pPr>
      <w:r>
        <w:rPr>
          <w:rFonts w:cstheme="minorHAnsi"/>
        </w:rPr>
        <w:t>Evaluate Impact: Potential effects on revenue and client acquisition.</w:t>
      </w:r>
    </w:p>
    <w:p w14:paraId="7244A792" w14:textId="77777777" w:rsidR="0070789A" w:rsidRDefault="00E4410B">
      <w:pPr>
        <w:jc w:val="both"/>
        <w:rPr>
          <w:rFonts w:cstheme="minorHAnsi"/>
        </w:rPr>
      </w:pPr>
      <w:r>
        <w:rPr>
          <w:rFonts w:cstheme="minorHAnsi"/>
        </w:rPr>
        <w:t>Risk Score: 7/10</w:t>
      </w:r>
    </w:p>
    <w:p w14:paraId="4EDD8499" w14:textId="77777777" w:rsidR="0070789A" w:rsidRDefault="00E4410B">
      <w:pPr>
        <w:jc w:val="both"/>
        <w:rPr>
          <w:rFonts w:cstheme="minorHAnsi"/>
        </w:rPr>
      </w:pPr>
      <w:r>
        <w:rPr>
          <w:rFonts w:cstheme="minorHAnsi"/>
        </w:rPr>
        <w:t>Reduce: Complete a thorough market analysis, collect customer input, and modify offers as necessary.</w:t>
      </w:r>
    </w:p>
    <w:p w14:paraId="2334C577" w14:textId="77777777" w:rsidR="0070789A" w:rsidRDefault="00E4410B">
      <w:pPr>
        <w:jc w:val="both"/>
        <w:rPr>
          <w:rFonts w:cstheme="minorHAnsi"/>
        </w:rPr>
      </w:pPr>
      <w:r w:rsidRPr="48EA769A">
        <w:t>Control: Constantly monitor consumer satisfaction ratings and market trends.</w:t>
      </w:r>
    </w:p>
    <w:p w14:paraId="33F379CC" w14:textId="14CA0873" w:rsidR="48EA769A" w:rsidRDefault="48EA769A" w:rsidP="48EA769A">
      <w:pPr>
        <w:jc w:val="both"/>
      </w:pPr>
    </w:p>
    <w:p w14:paraId="3A881E94" w14:textId="77777777" w:rsidR="0070789A" w:rsidRDefault="00E4410B">
      <w:pPr>
        <w:jc w:val="both"/>
        <w:rPr>
          <w:rFonts w:cstheme="minorHAnsi"/>
        </w:rPr>
      </w:pPr>
      <w:r>
        <w:rPr>
          <w:rFonts w:cstheme="minorHAnsi"/>
        </w:rPr>
        <w:t>Risk of Competition</w:t>
      </w:r>
    </w:p>
    <w:p w14:paraId="1309DE06" w14:textId="77777777" w:rsidR="0070789A" w:rsidRDefault="0070789A">
      <w:pPr>
        <w:jc w:val="both"/>
        <w:rPr>
          <w:rFonts w:cstheme="minorHAnsi"/>
        </w:rPr>
      </w:pPr>
    </w:p>
    <w:p w14:paraId="7C973FE0" w14:textId="1702F168" w:rsidR="0070789A" w:rsidRDefault="00E4410B">
      <w:pPr>
        <w:jc w:val="both"/>
        <w:rPr>
          <w:rFonts w:cstheme="minorHAnsi"/>
        </w:rPr>
      </w:pPr>
      <w:r>
        <w:rPr>
          <w:rFonts w:cstheme="minorHAnsi"/>
        </w:rPr>
        <w:t>Identify: The presence of established ecommerce platforms in competition.</w:t>
      </w:r>
    </w:p>
    <w:p w14:paraId="517A8150" w14:textId="77777777" w:rsidR="0070789A" w:rsidRDefault="00E4410B">
      <w:pPr>
        <w:jc w:val="both"/>
        <w:rPr>
          <w:rFonts w:cstheme="minorHAnsi"/>
        </w:rPr>
      </w:pPr>
      <w:r>
        <w:rPr>
          <w:rFonts w:cstheme="minorHAnsi"/>
        </w:rPr>
        <w:t>Assess Impact: Difficulties can arise due to the larger consumer bases of rival platforms.</w:t>
      </w:r>
    </w:p>
    <w:p w14:paraId="63BFCD86" w14:textId="77777777" w:rsidR="0070789A" w:rsidRDefault="00E4410B">
      <w:pPr>
        <w:jc w:val="both"/>
        <w:rPr>
          <w:rFonts w:cstheme="minorHAnsi"/>
        </w:rPr>
      </w:pPr>
      <w:r>
        <w:rPr>
          <w:rFonts w:cstheme="minorHAnsi"/>
        </w:rPr>
        <w:t>Risk Score: 8/10</w:t>
      </w:r>
    </w:p>
    <w:p w14:paraId="503C8A5C" w14:textId="66F3ED1C" w:rsidR="0070789A" w:rsidRDefault="00E4410B">
      <w:pPr>
        <w:jc w:val="both"/>
        <w:rPr>
          <w:rFonts w:cstheme="minorHAnsi"/>
        </w:rPr>
      </w:pPr>
      <w:r>
        <w:rPr>
          <w:rFonts w:cstheme="minorHAnsi"/>
        </w:rPr>
        <w:t>Alleviate: Differentiate by offering topquality products at reduced prices with quicker delivery.</w:t>
      </w:r>
    </w:p>
    <w:p w14:paraId="3D94CEDA" w14:textId="77777777" w:rsidR="0070789A" w:rsidRDefault="00E4410B">
      <w:pPr>
        <w:jc w:val="both"/>
        <w:rPr>
          <w:rFonts w:cstheme="minorHAnsi"/>
        </w:rPr>
      </w:pPr>
      <w:r w:rsidRPr="48EA769A">
        <w:t>Control: Keep a close eye on competitors' tactics and make necessary adjustments.</w:t>
      </w:r>
    </w:p>
    <w:p w14:paraId="11D91B17" w14:textId="620335C8" w:rsidR="48EA769A" w:rsidRDefault="48EA769A" w:rsidP="48EA769A">
      <w:pPr>
        <w:jc w:val="both"/>
      </w:pPr>
    </w:p>
    <w:p w14:paraId="10D05C76" w14:textId="77777777" w:rsidR="0070789A" w:rsidRDefault="00E4410B">
      <w:pPr>
        <w:jc w:val="both"/>
        <w:rPr>
          <w:rFonts w:cstheme="minorHAnsi"/>
        </w:rPr>
      </w:pPr>
      <w:r>
        <w:rPr>
          <w:rFonts w:cstheme="minorHAnsi"/>
        </w:rPr>
        <w:t>Data Security and Online Threats</w:t>
      </w:r>
    </w:p>
    <w:p w14:paraId="2477D77C" w14:textId="77777777" w:rsidR="0070789A" w:rsidRDefault="0070789A">
      <w:pPr>
        <w:jc w:val="both"/>
        <w:rPr>
          <w:rFonts w:cstheme="minorHAnsi"/>
        </w:rPr>
      </w:pPr>
    </w:p>
    <w:p w14:paraId="249287DD" w14:textId="77777777" w:rsidR="0070789A" w:rsidRDefault="00E4410B">
      <w:pPr>
        <w:jc w:val="both"/>
        <w:rPr>
          <w:rFonts w:cstheme="minorHAnsi"/>
        </w:rPr>
      </w:pPr>
      <w:r>
        <w:rPr>
          <w:rFonts w:cstheme="minorHAnsi"/>
        </w:rPr>
        <w:t>Identify: Risks related to data security and online threats.</w:t>
      </w:r>
    </w:p>
    <w:p w14:paraId="2472FEA1" w14:textId="77777777" w:rsidR="0070789A" w:rsidRDefault="00E4410B">
      <w:pPr>
        <w:jc w:val="both"/>
        <w:rPr>
          <w:rFonts w:cstheme="minorHAnsi"/>
        </w:rPr>
      </w:pPr>
      <w:r>
        <w:rPr>
          <w:rFonts w:cstheme="minorHAnsi"/>
        </w:rPr>
        <w:t>Assess Impact: Security incidents or data breaches could damage reputation and consumer confidence.</w:t>
      </w:r>
    </w:p>
    <w:p w14:paraId="6A9F3C0E" w14:textId="77777777" w:rsidR="0070789A" w:rsidRDefault="00E4410B">
      <w:pPr>
        <w:jc w:val="both"/>
        <w:rPr>
          <w:rFonts w:cstheme="minorHAnsi"/>
        </w:rPr>
      </w:pPr>
      <w:r>
        <w:rPr>
          <w:rFonts w:cstheme="minorHAnsi"/>
        </w:rPr>
        <w:t>Risk Score: 9/10</w:t>
      </w:r>
    </w:p>
    <w:p w14:paraId="79CFCF8E" w14:textId="77777777" w:rsidR="0070789A" w:rsidRDefault="00E4410B">
      <w:pPr>
        <w:jc w:val="both"/>
        <w:rPr>
          <w:rFonts w:cstheme="minorHAnsi"/>
        </w:rPr>
      </w:pPr>
      <w:r>
        <w:rPr>
          <w:rFonts w:cstheme="minorHAnsi"/>
        </w:rPr>
        <w:t>Alleviate: Invest in robust security measures, conduct regular security audits, and stay informed about evolving threats.</w:t>
      </w:r>
    </w:p>
    <w:p w14:paraId="345A7F0F" w14:textId="77777777" w:rsidR="0070789A" w:rsidRDefault="00E4410B">
      <w:pPr>
        <w:jc w:val="both"/>
        <w:rPr>
          <w:rFonts w:cstheme="minorHAnsi"/>
        </w:rPr>
      </w:pPr>
      <w:r>
        <w:rPr>
          <w:rFonts w:cstheme="minorHAnsi"/>
        </w:rPr>
        <w:t>Control: Implement continuous security monitoring and updates</w:t>
      </w:r>
    </w:p>
    <w:p w14:paraId="0EC941B0" w14:textId="77777777" w:rsidR="0070789A" w:rsidRDefault="0070789A">
      <w:pPr>
        <w:jc w:val="both"/>
        <w:rPr>
          <w:rFonts w:cstheme="minorHAnsi"/>
        </w:rPr>
      </w:pPr>
    </w:p>
    <w:p w14:paraId="59E9AB3E" w14:textId="77777777" w:rsidR="0070789A" w:rsidRDefault="00E4410B">
      <w:pPr>
        <w:pStyle w:val="Heading2"/>
      </w:pPr>
      <w:r>
        <w:br w:type="page"/>
      </w:r>
    </w:p>
    <w:p w14:paraId="745B4D1A" w14:textId="77777777" w:rsidR="0070789A" w:rsidRDefault="00E4410B">
      <w:pPr>
        <w:pStyle w:val="Heading1"/>
        <w:rPr>
          <w:rFonts w:asciiTheme="minorHAnsi" w:hAnsiTheme="minorHAnsi" w:cstheme="minorHAnsi"/>
        </w:rPr>
      </w:pPr>
      <w:bookmarkStart w:id="168" w:name="_Toc151311848"/>
      <w:bookmarkStart w:id="169" w:name="_Toc164224179"/>
      <w:r>
        <w:rPr>
          <w:rFonts w:asciiTheme="minorHAnsi" w:hAnsiTheme="minorHAnsi" w:cstheme="minorHAnsi"/>
        </w:rPr>
        <w:lastRenderedPageBreak/>
        <w:t>Bibliography:</w:t>
      </w:r>
      <w:bookmarkEnd w:id="168"/>
      <w:bookmarkEnd w:id="169"/>
    </w:p>
    <w:p w14:paraId="6DA9C7A4" w14:textId="77777777" w:rsidR="0070789A" w:rsidRDefault="0070789A">
      <w:pPr>
        <w:rPr>
          <w:rFonts w:eastAsia="Times New Roman" w:cstheme="minorHAnsi"/>
        </w:rPr>
      </w:pPr>
    </w:p>
    <w:p w14:paraId="255CDFAE" w14:textId="36DC2C34" w:rsidR="0070789A" w:rsidRDefault="00E4410B">
      <w:pPr>
        <w:jc w:val="both"/>
        <w:rPr>
          <w:rFonts w:eastAsia="Times New Roman" w:cstheme="minorHAnsi"/>
        </w:rPr>
      </w:pPr>
      <w:r>
        <w:rPr>
          <w:rFonts w:eastAsia="Times New Roman" w:cstheme="minorHAnsi"/>
          <w:b/>
          <w:bCs/>
        </w:rPr>
        <w:t>Note</w:t>
      </w:r>
      <w:r>
        <w:rPr>
          <w:rFonts w:eastAsia="Times New Roman" w:cstheme="minorHAnsi"/>
        </w:rPr>
        <w:t>: The quantity of your references, quality and relevance of sources will impact your midterm exam grade. Please refer to the “</w:t>
      </w:r>
      <w:r>
        <w:rPr>
          <w:rFonts w:eastAsia="Times New Roman" w:cstheme="minorHAnsi"/>
          <w:i/>
          <w:iCs/>
        </w:rPr>
        <w:t>UCA Student Handbook for Academic Research and Writing</w:t>
      </w:r>
      <w:r>
        <w:rPr>
          <w:rFonts w:eastAsia="Times New Roman" w:cstheme="minorHAnsi"/>
        </w:rPr>
        <w:t>” for more details on how to prepare correct bibliography. It is recommended that your Bibliography consists of 20 quality and upto date sources.</w:t>
      </w:r>
    </w:p>
    <w:p w14:paraId="76FDEED9" w14:textId="77777777" w:rsidR="0070789A" w:rsidRDefault="0070789A">
      <w:pPr>
        <w:jc w:val="both"/>
        <w:rPr>
          <w:rFonts w:eastAsia="Times New Roman" w:cstheme="minorHAnsi"/>
        </w:rPr>
      </w:pPr>
    </w:p>
    <w:p w14:paraId="7C942979" w14:textId="20887317" w:rsidR="00620A2C" w:rsidRDefault="00E4410B" w:rsidP="00620A2C">
      <w:pPr>
        <w:pStyle w:val="Heading1"/>
      </w:pPr>
      <w:bookmarkStart w:id="170" w:name="_Toc164224180"/>
      <w:r>
        <w:t>7. Conclusion and Future Work</w:t>
      </w:r>
      <w:bookmarkEnd w:id="170"/>
    </w:p>
    <w:p w14:paraId="5AC8C717" w14:textId="52741E95" w:rsidR="00620A2C" w:rsidRDefault="00620A2C" w:rsidP="00620A2C">
      <w:pPr>
        <w:pStyle w:val="Heading2"/>
      </w:pPr>
      <w:bookmarkStart w:id="171" w:name="_Toc164224181"/>
      <w:r>
        <w:t>7.1 Summary of Findings</w:t>
      </w:r>
      <w:bookmarkEnd w:id="171"/>
    </w:p>
    <w:p w14:paraId="638AA667" w14:textId="3798A959" w:rsidR="00620A2C" w:rsidRDefault="00620A2C" w:rsidP="00620A2C">
      <w:r>
        <w:t>The successful launch of the AliCart ecommerce platform represents a groundbreaking step in revolutionizing the retail environment within Tajikistan. Overcoming the steep learning curve of Django integration with my foundational Python skills, the platform quickly captured the interest and enthusiasm of the community. Early engagement metrics from both vendors and consumers are exceptionally promising, especially in regions previously marginalized by traditional commerce infrastructure, underscoring the vast potential of AliCart to reshape market dynamics.</w:t>
      </w:r>
    </w:p>
    <w:p w14:paraId="591EB095" w14:textId="77777777" w:rsidR="00620A2C" w:rsidRDefault="00620A2C" w:rsidP="00620A2C"/>
    <w:p w14:paraId="21BAD8BE" w14:textId="6B29D232" w:rsidR="00620A2C" w:rsidRDefault="00620A2C" w:rsidP="00620A2C">
      <w:pPr>
        <w:pStyle w:val="Heading2"/>
      </w:pPr>
      <w:bookmarkStart w:id="172" w:name="_Toc164224182"/>
      <w:r>
        <w:t>7.2 Contributions and Achievements</w:t>
      </w:r>
      <w:bookmarkEnd w:id="172"/>
    </w:p>
    <w:p w14:paraId="1819A46D" w14:textId="76A588BB" w:rsidR="00620A2C" w:rsidRDefault="00620A2C" w:rsidP="00620A2C">
      <w:r>
        <w:t>AliCart's contributions to the local economy and the broader ecommerce landscape are both profound and transformative:</w:t>
      </w:r>
    </w:p>
    <w:p w14:paraId="2AC5B44E" w14:textId="477B6020" w:rsidR="00620A2C" w:rsidRDefault="00620A2C" w:rsidP="00620A2C">
      <w:r>
        <w:t xml:space="preserve"> Market Expansion: It has opened new horizons for local vendors and artisans, providing them with unprecedented access to a nationwide audience.</w:t>
      </w:r>
    </w:p>
    <w:p w14:paraId="7DA2CB7B" w14:textId="63237E92" w:rsidR="00620A2C" w:rsidRDefault="00620A2C" w:rsidP="00620A2C">
      <w:r>
        <w:t xml:space="preserve"> Accessibility Enhancement: It has significantly reduced barriers for consumers in remote areas, bringing the convenience of modern retail right to their fingertips.</w:t>
      </w:r>
    </w:p>
    <w:p w14:paraId="67D243E7" w14:textId="3305EF7C" w:rsidR="00620A2C" w:rsidRDefault="00620A2C" w:rsidP="00620A2C">
      <w:r>
        <w:t xml:space="preserve"> User Experience Innovation: With its intuitive design and responsive interface, AliCart has dramatically elevated the shopping experience, setting a new standard for user satisfaction.</w:t>
      </w:r>
    </w:p>
    <w:p w14:paraId="0883DC79" w14:textId="025536D9" w:rsidR="00620A2C" w:rsidRDefault="00620A2C" w:rsidP="00620A2C">
      <w:r>
        <w:t>These accomplishments are not just milestones but are steppingstones towards a more connected and economically inclusive Tajikistan.</w:t>
      </w:r>
    </w:p>
    <w:p w14:paraId="45ADC27B" w14:textId="77777777" w:rsidR="00620A2C" w:rsidRDefault="00620A2C" w:rsidP="00620A2C"/>
    <w:p w14:paraId="57BB2A7F" w14:textId="5803BD08" w:rsidR="00620A2C" w:rsidRDefault="00620A2C" w:rsidP="00620A2C">
      <w:pPr>
        <w:pStyle w:val="Heading2"/>
      </w:pPr>
      <w:bookmarkStart w:id="173" w:name="_Toc164224183"/>
      <w:r>
        <w:t>7.3 Recommendations for Future Work</w:t>
      </w:r>
      <w:bookmarkEnd w:id="173"/>
    </w:p>
    <w:p w14:paraId="425A1D9B" w14:textId="77777777" w:rsidR="00620A2C" w:rsidRDefault="00620A2C" w:rsidP="00620A2C">
      <w:r>
        <w:t>As we look to the future, AliCart is poised for even greater achievements:</w:t>
      </w:r>
    </w:p>
    <w:p w14:paraId="162EAA7D" w14:textId="2BBC245E" w:rsidR="00620A2C" w:rsidRDefault="00620A2C" w:rsidP="00620A2C">
      <w:r>
        <w:t xml:space="preserve"> User Feedback Integration: We will continue to sculpt AliCart into the epitome of customercentric commerce by harnessing the power of user feedback. Through regular engagement and responsive adaptations, AliCart will not just meet but anticipate customer needs.</w:t>
      </w:r>
    </w:p>
    <w:p w14:paraId="174F3576" w14:textId="5BE52D93" w:rsidR="00620A2C" w:rsidRDefault="00620A2C" w:rsidP="00620A2C">
      <w:r>
        <w:t xml:space="preserve"> Mobile Application Development: The future is mobile, and so is the pathway to maximizing AliCart’s reach and impact. Developing a mobile application will tap into the burgeoning trend of smartphone usage, making shopping even more accessible, faster, and more enjoyable for everyone.</w:t>
      </w:r>
    </w:p>
    <w:p w14:paraId="54C29E3F" w14:textId="10654D4B" w:rsidR="00620A2C" w:rsidRDefault="00620A2C" w:rsidP="00620A2C">
      <w:r>
        <w:t xml:space="preserve"> Feature Expansion: We are committed to innovation; whether it’s introducing live tracking, crafting personalized shopping experiences through AIdriven recommendations, or providing sophisticated analytics tools for our vendors, every step we take is geared towards enhancing economic opportunities and enriching lives.</w:t>
      </w:r>
    </w:p>
    <w:p w14:paraId="493DC16F" w14:textId="77777777" w:rsidR="00620A2C" w:rsidRDefault="00620A2C" w:rsidP="00620A2C"/>
    <w:p w14:paraId="72E5CDB8" w14:textId="1952F2CB" w:rsidR="00620A2C" w:rsidRPr="00620A2C" w:rsidRDefault="00620A2C" w:rsidP="00620A2C">
      <w:r>
        <w:t>In conclusion, AliCart stands at the forefront of digital commerce innovation in emerging markets. With continued focus on technological advancement and userdriven design, we are not just keeping pace with global trends but are setting them, fostering a vibrant ecosystem where technology meets tradition. The journey of AliCart is just beginning, and the road ahead is bright with possibilities. Here’s to creating a future that's not only profitable but also empowering and inclusive for every member of the Tajik community.</w:t>
      </w:r>
    </w:p>
    <w:p w14:paraId="2271ED4D" w14:textId="236DA99B" w:rsidR="0070789A" w:rsidRDefault="00E4410B" w:rsidP="00AF1DBB">
      <w:pPr>
        <w:pStyle w:val="Heading2"/>
      </w:pPr>
      <w:bookmarkStart w:id="174" w:name="_Toc151311849"/>
      <w:bookmarkStart w:id="175" w:name="_Toc164224184"/>
      <w:r>
        <w:lastRenderedPageBreak/>
        <w:t>References</w:t>
      </w:r>
      <w:bookmarkEnd w:id="174"/>
      <w:bookmarkEnd w:id="175"/>
    </w:p>
    <w:p w14:paraId="07A956FA" w14:textId="77777777" w:rsidR="0070789A" w:rsidRDefault="0070789A">
      <w:pPr>
        <w:jc w:val="both"/>
        <w:rPr>
          <w:rFonts w:eastAsia="Times New Roman" w:cstheme="minorHAnsi"/>
        </w:rPr>
      </w:pPr>
    </w:p>
    <w:p w14:paraId="067A6A8C" w14:textId="77777777" w:rsidR="0070789A" w:rsidRDefault="0070789A">
      <w:pPr>
        <w:rPr>
          <w:rFonts w:eastAsia="Times New Roman" w:cstheme="minorHAnsi"/>
        </w:rPr>
      </w:pPr>
    </w:p>
    <w:p w14:paraId="21563967" w14:textId="1E39173C" w:rsidR="0070789A" w:rsidRDefault="00E4410B">
      <w:pPr>
        <w:pStyle w:val="ListParagraph"/>
        <w:numPr>
          <w:ilvl w:val="0"/>
          <w:numId w:val="2"/>
        </w:numPr>
        <w:rPr>
          <w:rFonts w:eastAsia="Times New Roman" w:cstheme="minorHAnsi"/>
        </w:rPr>
      </w:pPr>
      <w:r>
        <w:rPr>
          <w:rFonts w:eastAsia="Times New Roman" w:cstheme="minorHAnsi"/>
        </w:rPr>
        <w:t xml:space="preserve">Amin, Shahid &amp; Kansana, Keshav &amp; Majid, Jenifur. (2016). </w:t>
      </w:r>
      <w:hyperlink r:id="rId26">
        <w:r>
          <w:rPr>
            <w:rStyle w:val="Hyperlink"/>
            <w:rFonts w:eastAsia="Times New Roman" w:cstheme="minorHAnsi"/>
          </w:rPr>
          <w:t>A Review Paper on ECommerce.</w:t>
        </w:r>
      </w:hyperlink>
    </w:p>
    <w:p w14:paraId="03E4F545" w14:textId="77777777" w:rsidR="0070789A" w:rsidRDefault="0070789A">
      <w:pPr>
        <w:rPr>
          <w:rFonts w:eastAsia="Times New Roman" w:cstheme="minorHAnsi"/>
        </w:rPr>
      </w:pPr>
    </w:p>
    <w:p w14:paraId="01A20B2C" w14:textId="3862392F" w:rsidR="0070789A" w:rsidRDefault="00E4410B">
      <w:pPr>
        <w:pStyle w:val="ListParagraph"/>
        <w:numPr>
          <w:ilvl w:val="0"/>
          <w:numId w:val="2"/>
        </w:numPr>
        <w:rPr>
          <w:rFonts w:eastAsia="Times New Roman" w:cstheme="minorHAnsi"/>
        </w:rPr>
      </w:pPr>
      <w:r>
        <w:rPr>
          <w:rFonts w:eastAsia="Times New Roman" w:cstheme="minorHAnsi"/>
        </w:rPr>
        <w:t xml:space="preserve">Xiao, Tingting; Ai, Shizhong; and Zhang, Weili, "Policy Recommendations for Promoting the Development of CrossBorder ECommerce between China and Central Asian Countries" (2018). WHICEB 2018 Proceedings. 35. </w:t>
      </w:r>
      <w:hyperlink r:id="rId27">
        <w:r>
          <w:rPr>
            <w:rStyle w:val="Hyperlink"/>
            <w:rFonts w:eastAsia="Times New Roman" w:cstheme="minorHAnsi"/>
          </w:rPr>
          <w:t>https://aisel.aisnet.org/whiceb2018/35</w:t>
        </w:r>
      </w:hyperlink>
    </w:p>
    <w:p w14:paraId="409345D1" w14:textId="77777777" w:rsidR="0070789A" w:rsidRDefault="0070789A">
      <w:pPr>
        <w:rPr>
          <w:rFonts w:eastAsia="Times New Roman" w:cstheme="minorHAnsi"/>
        </w:rPr>
      </w:pPr>
    </w:p>
    <w:p w14:paraId="6CEA2A8E" w14:textId="32B8173C" w:rsidR="0070789A" w:rsidRDefault="00E4410B">
      <w:pPr>
        <w:pStyle w:val="ListParagraph"/>
        <w:numPr>
          <w:ilvl w:val="0"/>
          <w:numId w:val="2"/>
        </w:numPr>
        <w:rPr>
          <w:rFonts w:eastAsia="Times New Roman" w:cstheme="minorHAnsi"/>
        </w:rPr>
      </w:pPr>
      <w:r>
        <w:rPr>
          <w:rFonts w:eastAsia="Times New Roman" w:cstheme="minorHAnsi"/>
        </w:rPr>
        <w:t>Kalaskar, Shruti &amp; Dalimkar, Pratiksha &amp; Shegokar, Dhanashree &amp; Ghagare, Sudhir &amp; Khandare, Prof. (2023). Design and Development of Ecommerce Website. International Journal of Advanced Research in Science, Communication and Technology. 4247. 10.48175/IJARSCT9368.</w:t>
      </w:r>
    </w:p>
    <w:p w14:paraId="6E6F87C3" w14:textId="77777777" w:rsidR="0070789A" w:rsidRDefault="0070789A">
      <w:pPr>
        <w:rPr>
          <w:rFonts w:eastAsia="Times New Roman" w:cstheme="minorHAnsi"/>
        </w:rPr>
      </w:pPr>
    </w:p>
    <w:p w14:paraId="47B83F8C" w14:textId="77777777" w:rsidR="0070789A" w:rsidRDefault="00E4410B">
      <w:pPr>
        <w:pStyle w:val="ListParagraph"/>
        <w:numPr>
          <w:ilvl w:val="0"/>
          <w:numId w:val="2"/>
        </w:numPr>
        <w:rPr>
          <w:rFonts w:eastAsia="Times New Roman" w:cstheme="minorHAnsi"/>
        </w:rPr>
      </w:pPr>
      <w:r>
        <w:rPr>
          <w:rFonts w:eastAsia="Times New Roman" w:cstheme="minorHAnsi"/>
        </w:rPr>
        <w:t>Komilova, M. DIGITAL TRANSFORMATION OF FINANCIAL INFRASTRUCTURE OF TAJIKISTAN.</w:t>
      </w:r>
    </w:p>
    <w:p w14:paraId="026AB382" w14:textId="77777777" w:rsidR="0070789A" w:rsidRDefault="0070789A">
      <w:pPr>
        <w:pStyle w:val="ListParagraph"/>
        <w:rPr>
          <w:rFonts w:eastAsia="Times New Roman" w:cstheme="minorHAnsi"/>
        </w:rPr>
      </w:pPr>
    </w:p>
    <w:p w14:paraId="527526F1" w14:textId="15A89BB3" w:rsidR="0070789A" w:rsidRDefault="00E4410B">
      <w:pPr>
        <w:pStyle w:val="ListParagraph"/>
        <w:numPr>
          <w:ilvl w:val="0"/>
          <w:numId w:val="2"/>
        </w:numPr>
        <w:rPr>
          <w:rFonts w:eastAsia="Times New Roman" w:cstheme="minorHAnsi"/>
          <w:lang w:val="ru-RU"/>
        </w:rPr>
      </w:pPr>
      <w:r>
        <w:rPr>
          <w:rFonts w:ascii="Arial" w:hAnsi="Arial" w:cs="Arial"/>
          <w:color w:val="222222"/>
          <w:sz w:val="20"/>
          <w:szCs w:val="20"/>
          <w:shd w:val="clear" w:color="auto" w:fill="FFFFFF"/>
          <w:lang w:val="ru-RU"/>
        </w:rPr>
        <w:t xml:space="preserve">Қурбонов, М. А., &amp; Исматуллои, Ш. (2020). </w:t>
      </w:r>
      <w:r>
        <w:rPr>
          <w:rFonts w:ascii="Arial" w:hAnsi="Arial" w:cs="Arial"/>
          <w:color w:val="222222"/>
          <w:sz w:val="20"/>
          <w:szCs w:val="20"/>
          <w:shd w:val="clear" w:color="auto" w:fill="FFFFFF"/>
        </w:rPr>
        <w:t>ANALYSIS OF DEVELOPMENT OF ELECTRONIC COMMERCE DIRECTIONS IN THE REPUBLIC OF TAJIKISTAN. </w:t>
      </w:r>
      <w:r>
        <w:rPr>
          <w:rFonts w:ascii="Arial" w:hAnsi="Arial" w:cs="Arial"/>
          <w:i/>
          <w:iCs/>
          <w:color w:val="222222"/>
          <w:sz w:val="20"/>
          <w:szCs w:val="20"/>
          <w:shd w:val="clear" w:color="auto" w:fill="FFFFFF"/>
          <w:lang w:val="ru-RU"/>
        </w:rPr>
        <w:t>Вестник Бохтарского государственного университета имени Носира Хусрава. Серия гуманитарных и экономических наук</w:t>
      </w:r>
      <w:r>
        <w:rPr>
          <w:rFonts w:ascii="Arial" w:hAnsi="Arial" w:cs="Arial"/>
          <w:color w:val="222222"/>
          <w:sz w:val="20"/>
          <w:szCs w:val="20"/>
          <w:shd w:val="clear" w:color="auto" w:fill="FFFFFF"/>
          <w:lang w:val="ru-RU"/>
        </w:rPr>
        <w: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lang w:val="ru-RU"/>
        </w:rPr>
        <w:t>2</w:t>
      </w:r>
      <w:r>
        <w:rPr>
          <w:rFonts w:ascii="Arial" w:hAnsi="Arial" w:cs="Arial"/>
          <w:color w:val="222222"/>
          <w:sz w:val="20"/>
          <w:szCs w:val="20"/>
          <w:shd w:val="clear" w:color="auto" w:fill="FFFFFF"/>
          <w:lang w:val="ru-RU"/>
        </w:rPr>
        <w:t>(</w:t>
      </w:r>
      <w:r>
        <w:rPr>
          <w:rFonts w:ascii="Arial" w:hAnsi="Arial" w:cs="Arial"/>
          <w:color w:val="222222"/>
          <w:sz w:val="20"/>
          <w:szCs w:val="20"/>
          <w:shd w:val="clear" w:color="auto" w:fill="FFFFFF"/>
        </w:rPr>
        <w:t>S</w:t>
      </w:r>
      <w:r>
        <w:rPr>
          <w:rFonts w:ascii="Arial" w:hAnsi="Arial" w:cs="Arial"/>
          <w:color w:val="222222"/>
          <w:sz w:val="20"/>
          <w:szCs w:val="20"/>
          <w:shd w:val="clear" w:color="auto" w:fill="FFFFFF"/>
          <w:lang w:val="ru-RU"/>
        </w:rPr>
        <w:t>14), 251255.</w:t>
      </w:r>
    </w:p>
    <w:p w14:paraId="7363C58A" w14:textId="77777777" w:rsidR="0070789A" w:rsidRDefault="0070789A">
      <w:pPr>
        <w:rPr>
          <w:rFonts w:eastAsia="Times New Roman" w:cstheme="minorHAnsi"/>
          <w:lang w:val="ru-RU"/>
        </w:rPr>
      </w:pPr>
    </w:p>
    <w:p w14:paraId="559E35BE" w14:textId="77777777" w:rsidR="0070789A" w:rsidRDefault="00000000">
      <w:pPr>
        <w:pStyle w:val="ListParagraph"/>
        <w:numPr>
          <w:ilvl w:val="0"/>
          <w:numId w:val="2"/>
        </w:numPr>
        <w:rPr>
          <w:rFonts w:ascii="Times New Roman" w:eastAsia="Times New Roman" w:hAnsi="Times New Roman" w:cs="Times New Roman"/>
          <w:b/>
          <w:bCs/>
        </w:rPr>
      </w:pPr>
      <w:hyperlink r:id="rId28">
        <w:r w:rsidR="00E4410B">
          <w:rPr>
            <w:rStyle w:val="Hyperlink"/>
            <w:rFonts w:ascii="Times New Roman" w:eastAsia="Times New Roman" w:hAnsi="Times New Roman" w:cs="Times New Roman"/>
            <w:color w:val="auto"/>
          </w:rPr>
          <w:t>Amazon</w:t>
        </w:r>
      </w:hyperlink>
    </w:p>
    <w:p w14:paraId="3180A88B" w14:textId="77777777" w:rsidR="0070789A" w:rsidRDefault="0070789A">
      <w:pPr>
        <w:rPr>
          <w:rFonts w:eastAsia="Times New Roman" w:cstheme="minorHAnsi"/>
        </w:rPr>
      </w:pPr>
    </w:p>
    <w:p w14:paraId="2FCEB344" w14:textId="0069D6B5" w:rsidR="0070789A" w:rsidRDefault="00000000">
      <w:pPr>
        <w:pStyle w:val="ListParagraph"/>
        <w:numPr>
          <w:ilvl w:val="0"/>
          <w:numId w:val="2"/>
        </w:numPr>
        <w:rPr>
          <w:color w:val="000000" w:themeColor="text1"/>
        </w:rPr>
      </w:pPr>
      <w:hyperlink r:id="rId29" w:anchor="/" w:history="1">
        <w:r w:rsidR="00E4410B">
          <w:rPr>
            <w:rStyle w:val="Hyperlink"/>
            <w:color w:val="000000" w:themeColor="text1"/>
          </w:rPr>
          <w:t>Online shop Amid</w:t>
        </w:r>
      </w:hyperlink>
    </w:p>
    <w:p w14:paraId="27BFF838" w14:textId="77777777" w:rsidR="0070789A" w:rsidRDefault="0070789A">
      <w:pPr>
        <w:rPr>
          <w:color w:val="000000" w:themeColor="text1"/>
        </w:rPr>
      </w:pPr>
    </w:p>
    <w:p w14:paraId="0AA23EE2" w14:textId="77777777" w:rsidR="0070789A" w:rsidRDefault="00000000">
      <w:pPr>
        <w:pStyle w:val="ListParagraph"/>
        <w:numPr>
          <w:ilvl w:val="0"/>
          <w:numId w:val="2"/>
        </w:numPr>
        <w:rPr>
          <w:rFonts w:eastAsia="Times New Roman" w:cstheme="minorHAnsi"/>
        </w:rPr>
      </w:pPr>
      <w:hyperlink r:id="rId30">
        <w:r w:rsidR="00E4410B">
          <w:rPr>
            <w:rStyle w:val="Hyperlink"/>
            <w:rFonts w:ascii="Times New Roman" w:eastAsia="Times New Roman" w:hAnsi="Times New Roman" w:cs="Times New Roman"/>
            <w:color w:val="auto"/>
          </w:rPr>
          <w:t>Depsto</w:t>
        </w:r>
      </w:hyperlink>
    </w:p>
    <w:sectPr w:rsidR="0070789A">
      <w:footerReference w:type="default" r:id="rId31"/>
      <w:pgSz w:w="11906" w:h="16838"/>
      <w:pgMar w:top="720" w:right="720" w:bottom="765" w:left="720" w:header="0" w:footer="708"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4" w:author="Jawad Haider" w:date="2024-03-27T09:43:00Z" w:initials="JH">
    <w:p w14:paraId="6F4A7319" w14:textId="6DF31520" w:rsidR="48EA769A" w:rsidRDefault="48EA769A">
      <w:pPr>
        <w:pStyle w:val="CommentText"/>
      </w:pPr>
      <w:r>
        <w:t>you did not tak about any market gap above !</w:t>
      </w:r>
      <w:r>
        <w:rPr>
          <w:rStyle w:val="CommentReference"/>
        </w:rPr>
        <w:annotationRef/>
      </w:r>
    </w:p>
  </w:comment>
  <w:comment w:id="15" w:author="Jawad Haider" w:date="2024-03-27T09:43:00Z" w:initials="JH">
    <w:p w14:paraId="2A46C688" w14:textId="7D2EBA3B" w:rsidR="48EA769A" w:rsidRDefault="48EA769A">
      <w:pPr>
        <w:pStyle w:val="CommentText"/>
      </w:pPr>
      <w:r>
        <w:t>? don't know what are you intentions here?</w:t>
      </w:r>
      <w:r>
        <w:rPr>
          <w:rStyle w:val="CommentReference"/>
        </w:rPr>
        <w:annotationRef/>
      </w:r>
    </w:p>
  </w:comment>
  <w:comment w:id="37" w:author="Jawad Haider" w:date="2024-03-27T09:55:00Z" w:initials="JH">
    <w:p w14:paraId="6FD38106" w14:textId="6AC39DEE" w:rsidR="48EA769A" w:rsidRDefault="48EA769A">
      <w:pPr>
        <w:pStyle w:val="CommentText"/>
      </w:pPr>
      <w:r>
        <w:t>Ignoring the I's  from now on.... I think there should be we/our not I/my</w:t>
      </w:r>
      <w:r>
        <w:rPr>
          <w:rStyle w:val="CommentReference"/>
        </w:rPr>
        <w:annotationRef/>
      </w:r>
    </w:p>
  </w:comment>
  <w:comment w:id="39" w:author="Jawad Haider" w:date="2024-03-27T09:55:00Z" w:initials="JH">
    <w:p w14:paraId="56F3B012" w14:textId="4603F4D1" w:rsidR="48EA769A" w:rsidRDefault="48EA769A">
      <w:pPr>
        <w:pStyle w:val="CommentText"/>
      </w:pPr>
      <w:r>
        <w:t>so this was the gap you were talking about!, just come to know it</w:t>
      </w:r>
      <w:r>
        <w:rPr>
          <w:rStyle w:val="CommentReference"/>
        </w:rPr>
        <w:annotationRef/>
      </w:r>
    </w:p>
  </w:comment>
  <w:comment w:id="41" w:author="Jawad Haider" w:date="2024-03-27T09:57:00Z" w:initials="JH">
    <w:p w14:paraId="1529E5FE" w14:textId="0C93E0D2" w:rsidR="48EA769A" w:rsidRDefault="48EA769A">
      <w:pPr>
        <w:pStyle w:val="CommentText"/>
      </w:pPr>
      <w:r>
        <w:t>Well written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4A7319" w15:done="0"/>
  <w15:commentEx w15:paraId="2A46C688" w15:done="0"/>
  <w15:commentEx w15:paraId="6FD38106" w15:done="0"/>
  <w15:commentEx w15:paraId="56F3B012" w15:done="0"/>
  <w15:commentEx w15:paraId="1529E5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D4D63C7" w16cex:dateUtc="2024-03-27T08:43:00Z"/>
  <w16cex:commentExtensible w16cex:durableId="4AFA8325" w16cex:dateUtc="2024-03-27T08:43:00Z"/>
  <w16cex:commentExtensible w16cex:durableId="7215FDD5" w16cex:dateUtc="2024-03-27T08:55:00Z"/>
  <w16cex:commentExtensible w16cex:durableId="78569BC0" w16cex:dateUtc="2024-03-27T08:55:00Z"/>
  <w16cex:commentExtensible w16cex:durableId="715EBB9D" w16cex:dateUtc="2024-03-27T0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4A7319" w16cid:durableId="0D4D63C7"/>
  <w16cid:commentId w16cid:paraId="2A46C688" w16cid:durableId="4AFA8325"/>
  <w16cid:commentId w16cid:paraId="6FD38106" w16cid:durableId="7215FDD5"/>
  <w16cid:commentId w16cid:paraId="56F3B012" w16cid:durableId="78569BC0"/>
  <w16cid:commentId w16cid:paraId="1529E5FE" w16cid:durableId="715EBB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4C32B" w14:textId="77777777" w:rsidR="00990F30" w:rsidRDefault="00990F30">
      <w:r>
        <w:separator/>
      </w:r>
    </w:p>
  </w:endnote>
  <w:endnote w:type="continuationSeparator" w:id="0">
    <w:p w14:paraId="74E44122" w14:textId="77777777" w:rsidR="00990F30" w:rsidRDefault="00990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Bold">
    <w:altName w:val="Calibri"/>
    <w:charset w:val="01"/>
    <w:family w:val="roman"/>
    <w:pitch w:val="variable"/>
  </w:font>
  <w:font w:name="OpenSymbol">
    <w:altName w:val="Segoe UI Symbol"/>
    <w:charset w:val="02"/>
    <w:family w:val="auto"/>
    <w:pitch w:val="default"/>
  </w:font>
  <w:font w:name="Liberation Sans">
    <w:altName w:val="Arial"/>
    <w:charset w:val="00"/>
    <w:family w:val="swiss"/>
    <w:pitch w:val="variable"/>
  </w:font>
  <w:font w:name="Noto Sans CJK SC">
    <w:charset w:val="00"/>
    <w:family w:val="auto"/>
    <w:pitch w:val="variable"/>
  </w:font>
  <w:font w:name="Lohit Devanagari">
    <w:altName w:val="Cambria"/>
    <w:charset w:val="00"/>
    <w:family w:val="auto"/>
    <w:pitch w:val="variable"/>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06085"/>
      <w:docPartObj>
        <w:docPartGallery w:val="Page Numbers (Bottom of Page)"/>
        <w:docPartUnique/>
      </w:docPartObj>
    </w:sdtPr>
    <w:sdtContent>
      <w:p w14:paraId="2E89A164" w14:textId="77777777" w:rsidR="0070789A" w:rsidRDefault="00E4410B">
        <w:pPr>
          <w:pStyle w:val="Footer"/>
          <w:pBdr>
            <w:top w:val="single" w:sz="4" w:space="1" w:color="D9D9D9"/>
          </w:pBdr>
          <w:jc w:val="right"/>
        </w:pPr>
        <w:r>
          <w:fldChar w:fldCharType="begin"/>
        </w:r>
        <w:r>
          <w:instrText xml:space="preserve"> PAGE </w:instrText>
        </w:r>
        <w:r>
          <w:fldChar w:fldCharType="separate"/>
        </w:r>
        <w:r>
          <w:t>1</w:t>
        </w:r>
        <w:r>
          <w:fldChar w:fldCharType="end"/>
        </w:r>
        <w:r>
          <w:t xml:space="preserve"> | </w:t>
        </w:r>
        <w:r>
          <w:rPr>
            <w:color w:val="7F7F7F" w:themeColor="background1" w:themeShade="7F"/>
            <w:spacing w:val="60"/>
          </w:rPr>
          <w:t>Page</w:t>
        </w:r>
      </w:p>
    </w:sdtContent>
  </w:sdt>
  <w:p w14:paraId="71013B1D" w14:textId="77777777" w:rsidR="0070789A" w:rsidRDefault="00707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C2137" w14:textId="77777777" w:rsidR="00990F30" w:rsidRDefault="00990F30">
      <w:pPr>
        <w:rPr>
          <w:sz w:val="12"/>
        </w:rPr>
      </w:pPr>
      <w:r>
        <w:separator/>
      </w:r>
    </w:p>
  </w:footnote>
  <w:footnote w:type="continuationSeparator" w:id="0">
    <w:p w14:paraId="3666457C" w14:textId="77777777" w:rsidR="00990F30" w:rsidRDefault="00990F30">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343ED"/>
    <w:multiLevelType w:val="multilevel"/>
    <w:tmpl w:val="5F62BE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374755E"/>
    <w:multiLevelType w:val="hybridMultilevel"/>
    <w:tmpl w:val="D3F4CBB8"/>
    <w:lvl w:ilvl="0" w:tplc="058C1830">
      <w:numFmt w:val="bullet"/>
      <w:lvlText w:val="-"/>
      <w:lvlJc w:val="left"/>
      <w:pPr>
        <w:ind w:left="830" w:hanging="361"/>
      </w:pPr>
      <w:rPr>
        <w:rFonts w:ascii="Calibri" w:eastAsia="Calibri" w:hAnsi="Calibri" w:cs="Calibri" w:hint="default"/>
        <w:b w:val="0"/>
        <w:bCs w:val="0"/>
        <w:i w:val="0"/>
        <w:iCs w:val="0"/>
        <w:spacing w:val="0"/>
        <w:w w:val="100"/>
        <w:sz w:val="24"/>
        <w:szCs w:val="24"/>
        <w:lang w:val="en-US" w:eastAsia="en-US" w:bidi="ar-SA"/>
      </w:rPr>
    </w:lvl>
    <w:lvl w:ilvl="1" w:tplc="3F144DD0">
      <w:numFmt w:val="bullet"/>
      <w:lvlText w:val="•"/>
      <w:lvlJc w:val="left"/>
      <w:pPr>
        <w:ind w:left="1542" w:hanging="361"/>
      </w:pPr>
      <w:rPr>
        <w:lang w:val="en-US" w:eastAsia="en-US" w:bidi="ar-SA"/>
      </w:rPr>
    </w:lvl>
    <w:lvl w:ilvl="2" w:tplc="837E1C46">
      <w:numFmt w:val="bullet"/>
      <w:lvlText w:val="•"/>
      <w:lvlJc w:val="left"/>
      <w:pPr>
        <w:ind w:left="2244" w:hanging="361"/>
      </w:pPr>
      <w:rPr>
        <w:lang w:val="en-US" w:eastAsia="en-US" w:bidi="ar-SA"/>
      </w:rPr>
    </w:lvl>
    <w:lvl w:ilvl="3" w:tplc="1BF8652A">
      <w:numFmt w:val="bullet"/>
      <w:lvlText w:val="•"/>
      <w:lvlJc w:val="left"/>
      <w:pPr>
        <w:ind w:left="2946" w:hanging="361"/>
      </w:pPr>
      <w:rPr>
        <w:lang w:val="en-US" w:eastAsia="en-US" w:bidi="ar-SA"/>
      </w:rPr>
    </w:lvl>
    <w:lvl w:ilvl="4" w:tplc="56B85CCE">
      <w:numFmt w:val="bullet"/>
      <w:lvlText w:val="•"/>
      <w:lvlJc w:val="left"/>
      <w:pPr>
        <w:ind w:left="3649" w:hanging="361"/>
      </w:pPr>
      <w:rPr>
        <w:lang w:val="en-US" w:eastAsia="en-US" w:bidi="ar-SA"/>
      </w:rPr>
    </w:lvl>
    <w:lvl w:ilvl="5" w:tplc="CF80038A">
      <w:numFmt w:val="bullet"/>
      <w:lvlText w:val="•"/>
      <w:lvlJc w:val="left"/>
      <w:pPr>
        <w:ind w:left="4351" w:hanging="361"/>
      </w:pPr>
      <w:rPr>
        <w:lang w:val="en-US" w:eastAsia="en-US" w:bidi="ar-SA"/>
      </w:rPr>
    </w:lvl>
    <w:lvl w:ilvl="6" w:tplc="1DD25C7C">
      <w:numFmt w:val="bullet"/>
      <w:lvlText w:val="•"/>
      <w:lvlJc w:val="left"/>
      <w:pPr>
        <w:ind w:left="5053" w:hanging="361"/>
      </w:pPr>
      <w:rPr>
        <w:lang w:val="en-US" w:eastAsia="en-US" w:bidi="ar-SA"/>
      </w:rPr>
    </w:lvl>
    <w:lvl w:ilvl="7" w:tplc="57886816">
      <w:numFmt w:val="bullet"/>
      <w:lvlText w:val="•"/>
      <w:lvlJc w:val="left"/>
      <w:pPr>
        <w:ind w:left="5756" w:hanging="361"/>
      </w:pPr>
      <w:rPr>
        <w:lang w:val="en-US" w:eastAsia="en-US" w:bidi="ar-SA"/>
      </w:rPr>
    </w:lvl>
    <w:lvl w:ilvl="8" w:tplc="A2D8D750">
      <w:numFmt w:val="bullet"/>
      <w:lvlText w:val="•"/>
      <w:lvlJc w:val="left"/>
      <w:pPr>
        <w:ind w:left="6458" w:hanging="361"/>
      </w:pPr>
      <w:rPr>
        <w:lang w:val="en-US" w:eastAsia="en-US" w:bidi="ar-SA"/>
      </w:rPr>
    </w:lvl>
  </w:abstractNum>
  <w:abstractNum w:abstractNumId="2" w15:restartNumberingAfterBreak="0">
    <w:nsid w:val="4B8031D8"/>
    <w:multiLevelType w:val="multilevel"/>
    <w:tmpl w:val="C71C2AF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4CD55487"/>
    <w:multiLevelType w:val="multilevel"/>
    <w:tmpl w:val="245C4930"/>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299647550">
    <w:abstractNumId w:val="3"/>
  </w:num>
  <w:num w:numId="2" w16cid:durableId="943683701">
    <w:abstractNumId w:val="2"/>
  </w:num>
  <w:num w:numId="3" w16cid:durableId="1263489178">
    <w:abstractNumId w:val="0"/>
  </w:num>
  <w:num w:numId="4" w16cid:durableId="2113456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wad Haider">
    <w15:presenceInfo w15:providerId="Windows Live" w15:userId="ae3fb2c107002d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89A"/>
    <w:rsid w:val="000172A2"/>
    <w:rsid w:val="00083D76"/>
    <w:rsid w:val="001528A0"/>
    <w:rsid w:val="001D1A05"/>
    <w:rsid w:val="001D2ADA"/>
    <w:rsid w:val="001E61F5"/>
    <w:rsid w:val="001E6960"/>
    <w:rsid w:val="00214E7F"/>
    <w:rsid w:val="002857B4"/>
    <w:rsid w:val="00303B7C"/>
    <w:rsid w:val="00385858"/>
    <w:rsid w:val="003C259C"/>
    <w:rsid w:val="0043F3B4"/>
    <w:rsid w:val="004C16F7"/>
    <w:rsid w:val="004D24DA"/>
    <w:rsid w:val="00575213"/>
    <w:rsid w:val="005D716F"/>
    <w:rsid w:val="00601861"/>
    <w:rsid w:val="00620A2C"/>
    <w:rsid w:val="0070789A"/>
    <w:rsid w:val="00712F9D"/>
    <w:rsid w:val="00715365"/>
    <w:rsid w:val="00765FDA"/>
    <w:rsid w:val="007D47CE"/>
    <w:rsid w:val="0089483C"/>
    <w:rsid w:val="008B7F79"/>
    <w:rsid w:val="00990F30"/>
    <w:rsid w:val="009B7BC5"/>
    <w:rsid w:val="009F5EC2"/>
    <w:rsid w:val="00A724EF"/>
    <w:rsid w:val="00AF1DBB"/>
    <w:rsid w:val="00B162A7"/>
    <w:rsid w:val="00DB6FAB"/>
    <w:rsid w:val="00E4410B"/>
    <w:rsid w:val="00F1114B"/>
    <w:rsid w:val="00F17222"/>
    <w:rsid w:val="00FF4363"/>
    <w:rsid w:val="0118E5D6"/>
    <w:rsid w:val="038F1055"/>
    <w:rsid w:val="060CC5F9"/>
    <w:rsid w:val="07B4D903"/>
    <w:rsid w:val="083CB621"/>
    <w:rsid w:val="0878DBED"/>
    <w:rsid w:val="0E599C0C"/>
    <w:rsid w:val="114C5CA6"/>
    <w:rsid w:val="11D7089E"/>
    <w:rsid w:val="130C6881"/>
    <w:rsid w:val="14D80063"/>
    <w:rsid w:val="1747FF5B"/>
    <w:rsid w:val="17B4D460"/>
    <w:rsid w:val="17F67150"/>
    <w:rsid w:val="18B246A0"/>
    <w:rsid w:val="198DBEC9"/>
    <w:rsid w:val="1A91AFD5"/>
    <w:rsid w:val="1DD5F8E2"/>
    <w:rsid w:val="210261FA"/>
    <w:rsid w:val="2237B9B4"/>
    <w:rsid w:val="256043F7"/>
    <w:rsid w:val="26051EA4"/>
    <w:rsid w:val="26634CA9"/>
    <w:rsid w:val="290E611E"/>
    <w:rsid w:val="2B27DCB4"/>
    <w:rsid w:val="2C768B37"/>
    <w:rsid w:val="2E3EC29D"/>
    <w:rsid w:val="2E9402DC"/>
    <w:rsid w:val="2FD2E2E1"/>
    <w:rsid w:val="31D3990A"/>
    <w:rsid w:val="3221A293"/>
    <w:rsid w:val="339A2865"/>
    <w:rsid w:val="39181DAC"/>
    <w:rsid w:val="3C88FCB7"/>
    <w:rsid w:val="3E24CD18"/>
    <w:rsid w:val="405B5FC3"/>
    <w:rsid w:val="41FD2635"/>
    <w:rsid w:val="434082CD"/>
    <w:rsid w:val="4423DECF"/>
    <w:rsid w:val="4733EAEE"/>
    <w:rsid w:val="48EA769A"/>
    <w:rsid w:val="4A01F296"/>
    <w:rsid w:val="4C98F89A"/>
    <w:rsid w:val="4F2EB3D5"/>
    <w:rsid w:val="5037DA93"/>
    <w:rsid w:val="503C66AF"/>
    <w:rsid w:val="50C4838D"/>
    <w:rsid w:val="55AB0087"/>
    <w:rsid w:val="55B679E2"/>
    <w:rsid w:val="56991F84"/>
    <w:rsid w:val="5DB221F0"/>
    <w:rsid w:val="5DF6112D"/>
    <w:rsid w:val="5DFC9CF2"/>
    <w:rsid w:val="60A06B0D"/>
    <w:rsid w:val="617179EE"/>
    <w:rsid w:val="61D5981F"/>
    <w:rsid w:val="64237028"/>
    <w:rsid w:val="6A4D0ECF"/>
    <w:rsid w:val="6C2271C8"/>
    <w:rsid w:val="6D51BDC2"/>
    <w:rsid w:val="6E0C0DB9"/>
    <w:rsid w:val="6E69760B"/>
    <w:rsid w:val="70DB3378"/>
    <w:rsid w:val="71292621"/>
    <w:rsid w:val="72ED224B"/>
    <w:rsid w:val="7502DF3B"/>
    <w:rsid w:val="76F6FB44"/>
    <w:rsid w:val="78465DFF"/>
    <w:rsid w:val="793DACC7"/>
    <w:rsid w:val="7AB14503"/>
    <w:rsid w:val="7C315E4C"/>
    <w:rsid w:val="7F2E23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1439"/>
  <w15:docId w15:val="{5CCABE6E-1740-41A4-8A9E-D1712E161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A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7DB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34B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534B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B4A8F"/>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AB4A8F"/>
    <w:rPr>
      <w:rFonts w:asciiTheme="majorHAnsi" w:eastAsiaTheme="majorEastAsia" w:hAnsiTheme="majorHAnsi" w:cstheme="majorBidi"/>
      <w:spacing w:val="-10"/>
      <w:kern w:val="2"/>
      <w:sz w:val="56"/>
      <w:szCs w:val="56"/>
    </w:rPr>
  </w:style>
  <w:style w:type="character" w:customStyle="1" w:styleId="HeaderChar">
    <w:name w:val="Header Char"/>
    <w:basedOn w:val="DefaultParagraphFont"/>
    <w:link w:val="Header"/>
    <w:uiPriority w:val="99"/>
    <w:qFormat/>
    <w:rsid w:val="00B3244D"/>
  </w:style>
  <w:style w:type="character" w:customStyle="1" w:styleId="FooterChar">
    <w:name w:val="Footer Char"/>
    <w:basedOn w:val="DefaultParagraphFont"/>
    <w:link w:val="Footer"/>
    <w:uiPriority w:val="99"/>
    <w:qFormat/>
    <w:rsid w:val="00B3244D"/>
  </w:style>
  <w:style w:type="character" w:customStyle="1" w:styleId="fontstyle01">
    <w:name w:val="fontstyle01"/>
    <w:basedOn w:val="DefaultParagraphFont"/>
    <w:qFormat/>
    <w:rsid w:val="00DB1E1C"/>
    <w:rPr>
      <w:rFonts w:ascii="Calibri-Bold" w:hAnsi="Calibri-Bold"/>
      <w:b/>
      <w:bCs/>
      <w:i w:val="0"/>
      <w:iCs w:val="0"/>
      <w:color w:val="000000"/>
      <w:sz w:val="56"/>
      <w:szCs w:val="56"/>
    </w:rPr>
  </w:style>
  <w:style w:type="character" w:styleId="Hyperlink">
    <w:name w:val="Hyperlink"/>
    <w:basedOn w:val="DefaultParagraphFont"/>
    <w:uiPriority w:val="99"/>
    <w:unhideWhenUsed/>
    <w:rsid w:val="004E34CD"/>
    <w:rPr>
      <w:color w:val="0563C1" w:themeColor="hyperlink"/>
      <w:u w:val="single"/>
    </w:rPr>
  </w:style>
  <w:style w:type="character" w:customStyle="1" w:styleId="Heading2Char">
    <w:name w:val="Heading 2 Char"/>
    <w:basedOn w:val="DefaultParagraphFont"/>
    <w:link w:val="Heading2"/>
    <w:uiPriority w:val="9"/>
    <w:qFormat/>
    <w:rsid w:val="00CF7DB6"/>
    <w:rPr>
      <w:rFonts w:asciiTheme="majorHAnsi" w:eastAsiaTheme="majorEastAsia" w:hAnsiTheme="majorHAnsi" w:cstheme="majorBidi"/>
      <w:color w:val="2F5496" w:themeColor="accent1" w:themeShade="BF"/>
      <w:sz w:val="26"/>
      <w:szCs w:val="26"/>
    </w:rPr>
  </w:style>
  <w:style w:type="character" w:customStyle="1" w:styleId="FootnoteTextChar">
    <w:name w:val="Footnote Text Char"/>
    <w:basedOn w:val="DefaultParagraphFont"/>
    <w:link w:val="FootnoteText"/>
    <w:uiPriority w:val="99"/>
    <w:semiHidden/>
    <w:qFormat/>
    <w:rsid w:val="00B405E1"/>
    <w:rPr>
      <w:sz w:val="20"/>
      <w:szCs w:val="20"/>
    </w:rPr>
  </w:style>
  <w:style w:type="character" w:customStyle="1" w:styleId="FootnoteCharacters">
    <w:name w:val="Footnote Characters"/>
    <w:basedOn w:val="DefaultParagraphFont"/>
    <w:uiPriority w:val="99"/>
    <w:semiHidden/>
    <w:unhideWhenUsed/>
    <w:qFormat/>
    <w:rsid w:val="00B405E1"/>
    <w:rPr>
      <w:vertAlign w:val="superscript"/>
    </w:rPr>
  </w:style>
  <w:style w:type="character" w:customStyle="1" w:styleId="FootnoteAnchor">
    <w:name w:val="Footnote Anchor"/>
    <w:rPr>
      <w:vertAlign w:val="superscript"/>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normaltextrun">
    <w:name w:val="normaltextrun"/>
    <w:basedOn w:val="DefaultParagraphFont"/>
    <w:qFormat/>
    <w:rsid w:val="007F2E0C"/>
  </w:style>
  <w:style w:type="character" w:customStyle="1" w:styleId="eop">
    <w:name w:val="eop"/>
    <w:basedOn w:val="DefaultParagraphFont"/>
    <w:qFormat/>
    <w:rsid w:val="007F2E0C"/>
  </w:style>
  <w:style w:type="character" w:styleId="UnresolvedMention">
    <w:name w:val="Unresolved Mention"/>
    <w:basedOn w:val="DefaultParagraphFont"/>
    <w:uiPriority w:val="99"/>
    <w:semiHidden/>
    <w:unhideWhenUsed/>
    <w:qFormat/>
    <w:rsid w:val="00C112B5"/>
    <w:rPr>
      <w:color w:val="605E5C"/>
      <w:shd w:val="clear" w:color="auto" w:fill="E1DFDD"/>
    </w:rPr>
  </w:style>
  <w:style w:type="character" w:customStyle="1" w:styleId="Heading3Char">
    <w:name w:val="Heading 3 Char"/>
    <w:basedOn w:val="DefaultParagraphFont"/>
    <w:link w:val="Heading3"/>
    <w:uiPriority w:val="9"/>
    <w:qFormat/>
    <w:rsid w:val="001534B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qFormat/>
    <w:rsid w:val="001534B4"/>
    <w:rPr>
      <w:rFonts w:asciiTheme="majorHAnsi" w:eastAsiaTheme="majorEastAsia" w:hAnsiTheme="majorHAnsi" w:cstheme="majorBidi"/>
      <w:i/>
      <w:iCs/>
      <w:color w:val="2F5496" w:themeColor="accent1" w:themeShade="BF"/>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AB4A8F"/>
    <w:pPr>
      <w:contextualSpacing/>
    </w:pPr>
    <w:rPr>
      <w:rFonts w:asciiTheme="majorHAnsi" w:eastAsiaTheme="majorEastAsia" w:hAnsiTheme="majorHAnsi" w:cstheme="majorBidi"/>
      <w:spacing w:val="-10"/>
      <w:kern w:val="2"/>
      <w:sz w:val="56"/>
      <w:szCs w:val="56"/>
    </w:rPr>
  </w:style>
  <w:style w:type="paragraph" w:styleId="NormalWeb">
    <w:name w:val="Normal (Web)"/>
    <w:basedOn w:val="Normal"/>
    <w:uiPriority w:val="99"/>
    <w:unhideWhenUsed/>
    <w:qFormat/>
    <w:rsid w:val="00FE22BF"/>
    <w:pPr>
      <w:spacing w:beforeAutospacing="1" w:afterAutospacing="1"/>
    </w:pPr>
    <w:rPr>
      <w:rFonts w:ascii="Times New Roman" w:eastAsia="Times New Roman" w:hAnsi="Times New Roman" w:cs="Times New Roman"/>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3244D"/>
    <w:pPr>
      <w:tabs>
        <w:tab w:val="center" w:pos="4680"/>
        <w:tab w:val="right" w:pos="9360"/>
      </w:tabs>
    </w:pPr>
  </w:style>
  <w:style w:type="paragraph" w:styleId="Footer">
    <w:name w:val="footer"/>
    <w:basedOn w:val="Normal"/>
    <w:link w:val="FooterChar"/>
    <w:uiPriority w:val="99"/>
    <w:unhideWhenUsed/>
    <w:rsid w:val="00B3244D"/>
    <w:pPr>
      <w:tabs>
        <w:tab w:val="center" w:pos="4680"/>
        <w:tab w:val="right" w:pos="9360"/>
      </w:tabs>
    </w:pPr>
  </w:style>
  <w:style w:type="paragraph" w:styleId="ListParagraph">
    <w:name w:val="List Paragraph"/>
    <w:basedOn w:val="Normal"/>
    <w:uiPriority w:val="34"/>
    <w:qFormat/>
    <w:rsid w:val="00662FD9"/>
    <w:pPr>
      <w:ind w:left="720"/>
      <w:contextualSpacing/>
    </w:pPr>
  </w:style>
  <w:style w:type="paragraph" w:styleId="IndexHeading">
    <w:name w:val="index heading"/>
    <w:basedOn w:val="Heading"/>
  </w:style>
  <w:style w:type="paragraph" w:styleId="TOCHeading">
    <w:name w:val="TOC Heading"/>
    <w:basedOn w:val="Heading1"/>
    <w:next w:val="Normal"/>
    <w:uiPriority w:val="39"/>
    <w:unhideWhenUsed/>
    <w:qFormat/>
    <w:rsid w:val="004E34CD"/>
    <w:pPr>
      <w:spacing w:line="259" w:lineRule="auto"/>
      <w:outlineLvl w:val="9"/>
    </w:pPr>
  </w:style>
  <w:style w:type="paragraph" w:styleId="TOC1">
    <w:name w:val="toc 1"/>
    <w:basedOn w:val="Normal"/>
    <w:next w:val="Normal"/>
    <w:autoRedefine/>
    <w:uiPriority w:val="39"/>
    <w:unhideWhenUsed/>
    <w:rsid w:val="004E34CD"/>
    <w:pPr>
      <w:spacing w:after="100"/>
    </w:pPr>
  </w:style>
  <w:style w:type="paragraph" w:styleId="TOC2">
    <w:name w:val="toc 2"/>
    <w:basedOn w:val="Normal"/>
    <w:next w:val="Normal"/>
    <w:autoRedefine/>
    <w:uiPriority w:val="39"/>
    <w:unhideWhenUsed/>
    <w:rsid w:val="0023200A"/>
    <w:pPr>
      <w:spacing w:after="100"/>
      <w:ind w:left="240"/>
    </w:pPr>
  </w:style>
  <w:style w:type="paragraph" w:styleId="FootnoteText">
    <w:name w:val="footnote text"/>
    <w:basedOn w:val="Normal"/>
    <w:link w:val="FootnoteTextChar"/>
    <w:uiPriority w:val="99"/>
    <w:semiHidden/>
    <w:unhideWhenUsed/>
    <w:rsid w:val="00B405E1"/>
    <w:rPr>
      <w:sz w:val="20"/>
      <w:szCs w:val="20"/>
    </w:rPr>
  </w:style>
  <w:style w:type="paragraph" w:styleId="CommentText">
    <w:name w:val="annotation text"/>
    <w:basedOn w:val="Normal"/>
    <w:link w:val="CommentTextChar"/>
    <w:uiPriority w:val="99"/>
    <w:semiHidden/>
    <w:unhideWhenUsed/>
    <w:qFormat/>
    <w:rPr>
      <w:sz w:val="20"/>
      <w:szCs w:val="20"/>
    </w:rPr>
  </w:style>
  <w:style w:type="paragraph" w:customStyle="1" w:styleId="paragraph">
    <w:name w:val="paragraph"/>
    <w:basedOn w:val="Normal"/>
    <w:qFormat/>
    <w:rsid w:val="007F2E0C"/>
    <w:pPr>
      <w:spacing w:beforeAutospacing="1" w:afterAutospacing="1"/>
    </w:pPr>
    <w:rPr>
      <w:rFonts w:ascii="Times New Roman" w:eastAsia="Times New Roman" w:hAnsi="Times New Roman" w:cs="Times New Roman"/>
    </w:r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AB4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8622F"/>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CC07FF"/>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683394"/>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F110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F110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3">
    <w:name w:val="toc 3"/>
    <w:basedOn w:val="Normal"/>
    <w:next w:val="Normal"/>
    <w:autoRedefine/>
    <w:uiPriority w:val="39"/>
    <w:unhideWhenUsed/>
    <w:rsid w:val="003C259C"/>
    <w:pPr>
      <w:spacing w:after="100"/>
      <w:ind w:left="480"/>
    </w:pPr>
  </w:style>
  <w:style w:type="paragraph" w:customStyle="1" w:styleId="TableParagraph">
    <w:name w:val="Table Paragraph"/>
    <w:basedOn w:val="Normal"/>
    <w:uiPriority w:val="1"/>
    <w:qFormat/>
    <w:rsid w:val="000172A2"/>
    <w:pPr>
      <w:widowControl w:val="0"/>
      <w:suppressAutoHyphens w:val="0"/>
      <w:autoSpaceDE w:val="0"/>
      <w:autoSpaceDN w:val="0"/>
      <w:ind w:left="110"/>
    </w:pPr>
    <w:rPr>
      <w:rFonts w:ascii="Calibri" w:eastAsia="Calibri" w:hAnsi="Calibri" w:cs="Calibri"/>
      <w:sz w:val="22"/>
      <w:szCs w:val="22"/>
    </w:rPr>
  </w:style>
  <w:style w:type="paragraph" w:styleId="Revision">
    <w:name w:val="Revision"/>
    <w:hidden/>
    <w:uiPriority w:val="99"/>
    <w:semiHidden/>
    <w:rsid w:val="00DB6FAB"/>
    <w:pPr>
      <w:suppressAutoHyphens w:val="0"/>
    </w:pPr>
  </w:style>
  <w:style w:type="paragraph" w:styleId="TOC4">
    <w:name w:val="toc 4"/>
    <w:basedOn w:val="Normal"/>
    <w:next w:val="Normal"/>
    <w:autoRedefine/>
    <w:uiPriority w:val="39"/>
    <w:unhideWhenUsed/>
    <w:rsid w:val="00575213"/>
    <w:pPr>
      <w:suppressAutoHyphens w:val="0"/>
      <w:spacing w:after="100" w:line="278" w:lineRule="auto"/>
      <w:ind w:left="720"/>
    </w:pPr>
    <w:rPr>
      <w:rFonts w:eastAsiaTheme="minorEastAsia"/>
      <w:kern w:val="2"/>
      <w14:ligatures w14:val="standardContextual"/>
    </w:rPr>
  </w:style>
  <w:style w:type="paragraph" w:styleId="TOC5">
    <w:name w:val="toc 5"/>
    <w:basedOn w:val="Normal"/>
    <w:next w:val="Normal"/>
    <w:autoRedefine/>
    <w:uiPriority w:val="39"/>
    <w:unhideWhenUsed/>
    <w:rsid w:val="00575213"/>
    <w:pPr>
      <w:suppressAutoHyphens w:val="0"/>
      <w:spacing w:after="100" w:line="278" w:lineRule="auto"/>
      <w:ind w:left="960"/>
    </w:pPr>
    <w:rPr>
      <w:rFonts w:eastAsiaTheme="minorEastAsia"/>
      <w:kern w:val="2"/>
      <w14:ligatures w14:val="standardContextual"/>
    </w:rPr>
  </w:style>
  <w:style w:type="paragraph" w:styleId="TOC6">
    <w:name w:val="toc 6"/>
    <w:basedOn w:val="Normal"/>
    <w:next w:val="Normal"/>
    <w:autoRedefine/>
    <w:uiPriority w:val="39"/>
    <w:unhideWhenUsed/>
    <w:rsid w:val="00575213"/>
    <w:pPr>
      <w:suppressAutoHyphens w:val="0"/>
      <w:spacing w:after="100" w:line="278" w:lineRule="auto"/>
      <w:ind w:left="1200"/>
    </w:pPr>
    <w:rPr>
      <w:rFonts w:eastAsiaTheme="minorEastAsia"/>
      <w:kern w:val="2"/>
      <w14:ligatures w14:val="standardContextual"/>
    </w:rPr>
  </w:style>
  <w:style w:type="paragraph" w:styleId="TOC7">
    <w:name w:val="toc 7"/>
    <w:basedOn w:val="Normal"/>
    <w:next w:val="Normal"/>
    <w:autoRedefine/>
    <w:uiPriority w:val="39"/>
    <w:unhideWhenUsed/>
    <w:rsid w:val="00575213"/>
    <w:pPr>
      <w:suppressAutoHyphens w:val="0"/>
      <w:spacing w:after="100" w:line="278" w:lineRule="auto"/>
      <w:ind w:left="1440"/>
    </w:pPr>
    <w:rPr>
      <w:rFonts w:eastAsiaTheme="minorEastAsia"/>
      <w:kern w:val="2"/>
      <w14:ligatures w14:val="standardContextual"/>
    </w:rPr>
  </w:style>
  <w:style w:type="paragraph" w:styleId="TOC8">
    <w:name w:val="toc 8"/>
    <w:basedOn w:val="Normal"/>
    <w:next w:val="Normal"/>
    <w:autoRedefine/>
    <w:uiPriority w:val="39"/>
    <w:unhideWhenUsed/>
    <w:rsid w:val="00575213"/>
    <w:pPr>
      <w:suppressAutoHyphens w:val="0"/>
      <w:spacing w:after="100" w:line="278" w:lineRule="auto"/>
      <w:ind w:left="1680"/>
    </w:pPr>
    <w:rPr>
      <w:rFonts w:eastAsiaTheme="minorEastAsia"/>
      <w:kern w:val="2"/>
      <w14:ligatures w14:val="standardContextual"/>
    </w:rPr>
  </w:style>
  <w:style w:type="paragraph" w:styleId="TOC9">
    <w:name w:val="toc 9"/>
    <w:basedOn w:val="Normal"/>
    <w:next w:val="Normal"/>
    <w:autoRedefine/>
    <w:uiPriority w:val="39"/>
    <w:unhideWhenUsed/>
    <w:rsid w:val="00575213"/>
    <w:pPr>
      <w:suppressAutoHyphens w:val="0"/>
      <w:spacing w:after="100" w:line="278" w:lineRule="auto"/>
      <w:ind w:left="1920"/>
    </w:pPr>
    <w:rPr>
      <w:rFonts w:eastAsiaTheme="minorEastAsia"/>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324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microsoft.com/office/2016/09/relationships/commentsIds" Target="commentsIds.xml"/><Relationship Id="rId26" Type="http://schemas.openxmlformats.org/officeDocument/2006/relationships/hyperlink" Target="https://www.researchgate.net/publication/304703920_A_Review_Paper_on_E-Commerce" TargetMode="Externa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commentsExtended" Target="commentsExtended.xml"/><Relationship Id="rId25" Type="http://schemas.openxmlformats.org/officeDocument/2006/relationships/image" Target="media/image7.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5.png"/><Relationship Id="rId29" Type="http://schemas.openxmlformats.org/officeDocument/2006/relationships/hyperlink" Target="https://amid24.tj/clien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wildberries.ru/"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Marhabo-R/My_FYP/tree/main" TargetMode="External"/><Relationship Id="rId23" Type="http://schemas.openxmlformats.org/officeDocument/2006/relationships/hyperlink" Target="https://amid24.tj/client/" TargetMode="External"/><Relationship Id="rId28" Type="http://schemas.openxmlformats.org/officeDocument/2006/relationships/hyperlink" Target="https://www.amazon.com/" TargetMode="External"/><Relationship Id="rId10" Type="http://schemas.openxmlformats.org/officeDocument/2006/relationships/endnotes" Target="endnotes.xml"/><Relationship Id="rId19" Type="http://schemas.microsoft.com/office/2018/08/relationships/commentsExtensible" Target="commentsExtensible.xm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amazon.com/" TargetMode="External"/><Relationship Id="rId27" Type="http://schemas.openxmlformats.org/officeDocument/2006/relationships/hyperlink" Target="https://aisel.aisnet.org/whiceb2018/35" TargetMode="External"/><Relationship Id="rId30" Type="http://schemas.openxmlformats.org/officeDocument/2006/relationships/hyperlink" Target="https://www.wildberries.ru/"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1d528ed-2e0b-48e5-b5f2-daf0ce982dae"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78D2E94A60E2843BBCFF330C31AA547" ma:contentTypeVersion="16" ma:contentTypeDescription="Create a new document." ma:contentTypeScope="" ma:versionID="0f791d994ac8bbd7cfd65dc2ab7aaed3">
  <xsd:schema xmlns:xsd="http://www.w3.org/2001/XMLSchema" xmlns:xs="http://www.w3.org/2001/XMLSchema" xmlns:p="http://schemas.microsoft.com/office/2006/metadata/properties" xmlns:ns3="01d528ed-2e0b-48e5-b5f2-daf0ce982dae" xmlns:ns4="38986b2e-715c-47f0-aa5d-94fbffa354f6" targetNamespace="http://schemas.microsoft.com/office/2006/metadata/properties" ma:root="true" ma:fieldsID="3c426a3ef6fdc61f6e62cbedd35df961" ns3:_="" ns4:_="">
    <xsd:import namespace="01d528ed-2e0b-48e5-b5f2-daf0ce982dae"/>
    <xsd:import namespace="38986b2e-715c-47f0-aa5d-94fbffa354f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ServiceOCR" minOccurs="0"/>
                <xsd:element ref="ns3:MediaLengthInSeconds" minOccurs="0"/>
                <xsd:element ref="ns3:_activity"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d528ed-2e0b-48e5-b5f2-daf0ce982d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986b2e-715c-47f0-aa5d-94fbffa354f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CAF7B2B-F75B-44DA-9675-256E9F922883}">
  <ds:schemaRefs>
    <ds:schemaRef ds:uri="http://schemas.microsoft.com/office/2006/metadata/properties"/>
    <ds:schemaRef ds:uri="http://schemas.microsoft.com/office/infopath/2007/PartnerControls"/>
    <ds:schemaRef ds:uri="01d528ed-2e0b-48e5-b5f2-daf0ce982dae"/>
  </ds:schemaRefs>
</ds:datastoreItem>
</file>

<file path=customXml/itemProps2.xml><?xml version="1.0" encoding="utf-8"?>
<ds:datastoreItem xmlns:ds="http://schemas.openxmlformats.org/officeDocument/2006/customXml" ds:itemID="{1AA4B316-B327-433C-8946-A804F565E0D6}">
  <ds:schemaRefs>
    <ds:schemaRef ds:uri="http://schemas.openxmlformats.org/officeDocument/2006/bibliography"/>
  </ds:schemaRefs>
</ds:datastoreItem>
</file>

<file path=customXml/itemProps3.xml><?xml version="1.0" encoding="utf-8"?>
<ds:datastoreItem xmlns:ds="http://schemas.openxmlformats.org/officeDocument/2006/customXml" ds:itemID="{0F4E9551-0AB6-4FCE-ADA2-2FEBEDD13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d528ed-2e0b-48e5-b5f2-daf0ce982dae"/>
    <ds:schemaRef ds:uri="38986b2e-715c-47f0-aa5d-94fbffa35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55125E-E7FA-4128-98C2-36EB96CED0B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33</Pages>
  <Words>10487</Words>
  <Characters>59779</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Nurlan Shaidullaev</dc:creator>
  <dc:description/>
  <cp:lastModifiedBy>Markhabo Rakhmatshoeva</cp:lastModifiedBy>
  <cp:revision>7</cp:revision>
  <cp:lastPrinted>2022-12-16T07:45:00Z</cp:lastPrinted>
  <dcterms:created xsi:type="dcterms:W3CDTF">2024-04-16T20:19:00Z</dcterms:created>
  <dcterms:modified xsi:type="dcterms:W3CDTF">2024-04-17T15:39:00Z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0x010100A78D2E94A60E2843BBCFF330C31AA547</vt:lpwstr>
  </property>
  <property fmtid="{D5CDD505-2E9C-101B-9397-08002B2CF9AE}" pid="3" name="MSIP_Label_7b6121c4-4274-4308-af62-c86c14e0780c_ActionId">
    <vt:lpwstr>0d8bcb82-0c85-45c3-a8a1-4ee009c398a5</vt:lpwstr>
  </property>
  <property fmtid="{D5CDD505-2E9C-101B-9397-08002B2CF9AE}" pid="4" name="MSIP_Label_7b6121c4-4274-4308-af62-c86c14e0780c_ContentBits">
    <vt:lpwstr>2</vt:lpwstr>
  </property>
  <property fmtid="{D5CDD505-2E9C-101B-9397-08002B2CF9AE}" pid="5" name="MSIP_Label_7b6121c4-4274-4308-af62-c86c14e0780c_Enabled">
    <vt:lpwstr>true</vt:lpwstr>
  </property>
  <property fmtid="{D5CDD505-2E9C-101B-9397-08002B2CF9AE}" pid="6" name="MSIP_Label_7b6121c4-4274-4308-af62-c86c14e0780c_Method">
    <vt:lpwstr>Privileged</vt:lpwstr>
  </property>
  <property fmtid="{D5CDD505-2E9C-101B-9397-08002B2CF9AE}" pid="7" name="MSIP_Label_7b6121c4-4274-4308-af62-c86c14e0780c_Name">
    <vt:lpwstr>UCA Internal</vt:lpwstr>
  </property>
  <property fmtid="{D5CDD505-2E9C-101B-9397-08002B2CF9AE}" pid="8" name="MSIP_Label_7b6121c4-4274-4308-af62-c86c14e0780c_SetDate">
    <vt:lpwstr>2022-10-17T09:42:44Z</vt:lpwstr>
  </property>
  <property fmtid="{D5CDD505-2E9C-101B-9397-08002B2CF9AE}" pid="9" name="MSIP_Label_7b6121c4-4274-4308-af62-c86c14e0780c_SiteId">
    <vt:lpwstr>07378f7f-35c1-42c5-84db-39fc6a7a321b</vt:lpwstr>
  </property>
</Properties>
</file>